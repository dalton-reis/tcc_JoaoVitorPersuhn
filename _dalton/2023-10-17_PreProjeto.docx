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1256DEC9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1256DEC9">
        <w:tc>
          <w:tcPr>
            <w:tcW w:w="5387" w:type="dxa"/>
            <w:shd w:val="clear" w:color="auto" w:fill="auto"/>
          </w:tcPr>
          <w:p w14:paraId="3D025371" w14:textId="11EEFED4" w:rsidR="00F0030C" w:rsidRPr="003C5262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1256DEC9">
              <w:rPr>
                <w:rStyle w:val="Nmerodepgina"/>
              </w:rPr>
              <w:t>( </w:t>
            </w:r>
            <w:r w:rsidR="721D200A" w:rsidRPr="1256DEC9">
              <w:rPr>
                <w:rStyle w:val="Nmerodepgina"/>
              </w:rPr>
              <w:t>X</w:t>
            </w:r>
            <w:proofErr w:type="gramEnd"/>
            <w:r w:rsidRPr="1256DEC9"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 w:rsidRPr="1256DEC9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5605586" w:rsidR="00F0030C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>
              <w:rPr>
                <w:rStyle w:val="Nmerodepgina"/>
              </w:rPr>
              <w:t xml:space="preserve">ANO/SEMESTRE: </w:t>
            </w:r>
            <w:r w:rsidR="7939B273" w:rsidRPr="1256DEC9">
              <w:rPr>
                <w:rStyle w:val="Nmerodepgina"/>
              </w:rPr>
              <w:t>2023</w:t>
            </w:r>
            <w:r w:rsidRPr="1256DEC9">
              <w:rPr>
                <w:rStyle w:val="Nmerodepgina"/>
              </w:rPr>
              <w:t>/</w:t>
            </w:r>
            <w:r w:rsidR="693E2598" w:rsidRPr="1256DEC9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74E3E890" w:rsidR="002B0EDC" w:rsidRPr="00B00E04" w:rsidRDefault="753967F2" w:rsidP="001E682E">
      <w:pPr>
        <w:pStyle w:val="TF-TTULO"/>
      </w:pPr>
      <w:r>
        <w:t xml:space="preserve">Aplicação da realidade aumentada </w:t>
      </w:r>
      <w:ins w:id="9" w:author="Dalton Solano dos Reis" w:date="2023-10-19T11:46:00Z">
        <w:r w:rsidR="00D65D29">
          <w:t xml:space="preserve">COM INTERFACE </w:t>
        </w:r>
      </w:ins>
      <w:ins w:id="10" w:author="Dalton Solano dos Reis" w:date="2023-10-19T11:47:00Z">
        <w:r w:rsidR="00D65D29">
          <w:t xml:space="preserve">DE USUÁRIO TANGÍVEL </w:t>
        </w:r>
      </w:ins>
      <w:r>
        <w:t>para o ensino do xadrez</w:t>
      </w:r>
    </w:p>
    <w:p w14:paraId="7C33C303" w14:textId="68199B34" w:rsidR="5F790A95" w:rsidRDefault="5F790A95" w:rsidP="1256DEC9">
      <w:pPr>
        <w:pStyle w:val="TF-AUTOR0"/>
        <w:spacing w:line="259" w:lineRule="auto"/>
      </w:pPr>
      <w:r>
        <w:t>João Vitor Persuhn</w:t>
      </w:r>
    </w:p>
    <w:p w14:paraId="5FAB132D" w14:textId="19ED00D2" w:rsidR="5F790A95" w:rsidRDefault="5F790A95" w:rsidP="1256DEC9">
      <w:pPr>
        <w:pStyle w:val="TF-AUTOR0"/>
      </w:pPr>
      <w:r>
        <w:t>Prof. Dalton Solano dos Reis - Orientador</w:t>
      </w:r>
    </w:p>
    <w:p w14:paraId="401C6CA4" w14:textId="207652DB" w:rsidR="00F255FC" w:rsidRPr="007D10F2" w:rsidRDefault="0810EC98" w:rsidP="00424AD5">
      <w:pPr>
        <w:pStyle w:val="Ttulo1"/>
      </w:pPr>
      <w:r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367F60A" w14:textId="7AB8E38C" w:rsidR="74CEF6D3" w:rsidDel="001D3A30" w:rsidRDefault="74CEF6D3" w:rsidP="12CBBD5B">
      <w:pPr>
        <w:pStyle w:val="TF-TEXTO"/>
        <w:spacing w:line="259" w:lineRule="auto"/>
        <w:rPr>
          <w:del w:id="11" w:author="Dalton Solano dos Reis" w:date="2023-10-19T11:33:00Z"/>
        </w:rPr>
      </w:pPr>
      <w:del w:id="12" w:author="Dalton Solano dos Reis" w:date="2023-10-19T11:33:00Z">
        <w:r w:rsidDel="001D3A30">
          <w:delText xml:space="preserve">Interface </w:delText>
        </w:r>
        <w:r w:rsidR="043C99AA" w:rsidDel="001D3A30">
          <w:delText>Usuário</w:delText>
        </w:r>
        <w:r w:rsidDel="001D3A30">
          <w:delText xml:space="preserve"> </w:delText>
        </w:r>
        <w:r w:rsidR="396A0A98" w:rsidDel="001D3A30">
          <w:delText xml:space="preserve">Tangível </w:delText>
        </w:r>
        <w:r w:rsidDel="001D3A30">
          <w:delText>(</w:delText>
        </w:r>
        <w:r w:rsidR="55509285" w:rsidDel="001D3A30">
          <w:delText>IUT</w:delText>
        </w:r>
        <w:r w:rsidDel="001D3A30">
          <w:delText>)</w:delText>
        </w:r>
        <w:r w:rsidR="0AF9A6EF" w:rsidDel="001D3A30">
          <w:delText xml:space="preserve"> </w:delText>
        </w:r>
        <w:r w:rsidR="3B2164CC" w:rsidDel="001D3A30">
          <w:delText>visa transformar elementos digitais em físicos, permitindo assim que o usuário manipule informações digitais</w:delText>
        </w:r>
        <w:r w:rsidR="25BB9E25" w:rsidDel="001D3A30">
          <w:delText xml:space="preserve">. Esse tipo de interação foi desenvolvido primariamente no final dos anos noventa por pesquisadores do </w:delText>
        </w:r>
        <w:r w:rsidR="17BDA1C8" w:rsidRPr="12CBBD5B" w:rsidDel="001D3A30">
          <w:rPr>
            <w:i/>
            <w:iCs/>
          </w:rPr>
          <w:delText xml:space="preserve">Massachusetts Institute of Technology </w:delText>
        </w:r>
        <w:r w:rsidR="17BDA1C8" w:rsidRPr="12CBBD5B" w:rsidDel="001D3A30">
          <w:delText>(MIT)</w:delText>
        </w:r>
        <w:r w:rsidR="6AC719BA" w:rsidRPr="12CBBD5B" w:rsidDel="001D3A30">
          <w:delText>. Desde então esse tipo de interface vem</w:delText>
        </w:r>
        <w:r w:rsidR="61AA4DB9" w:rsidRPr="12CBBD5B" w:rsidDel="001D3A30">
          <w:delText xml:space="preserve"> sendo utilizada em diversas </w:delText>
        </w:r>
        <w:r w:rsidR="476356B6" w:rsidRPr="12CBBD5B" w:rsidDel="001D3A30">
          <w:delText>áreas</w:delText>
        </w:r>
        <w:r w:rsidR="61AA4DB9" w:rsidRPr="12CBBD5B" w:rsidDel="001D3A30">
          <w:delText>, como para a criação de mesas interativas em museus</w:delText>
        </w:r>
        <w:r w:rsidR="197C3C1A" w:rsidRPr="12CBBD5B" w:rsidDel="001D3A30">
          <w:delText xml:space="preserve"> até mesas interativas em ambientes de trabalho.</w:delText>
        </w:r>
        <w:r w:rsidR="1F820BA4" w:rsidRPr="12CBBD5B" w:rsidDel="001D3A30">
          <w:delText xml:space="preserve"> </w:delText>
        </w:r>
        <w:r w:rsidR="2FCE0185" w:rsidRPr="12CBBD5B" w:rsidDel="001D3A30">
          <w:delText xml:space="preserve">As IUT também colaboram para o aprendizado por </w:delText>
        </w:r>
        <w:r w:rsidR="6E72E6B6" w:rsidRPr="12CBBD5B" w:rsidDel="001D3A30">
          <w:delText xml:space="preserve">ser possível ter uma interação maior com o assunto que está sendo abordado, influenciando também </w:delText>
        </w:r>
        <w:r w:rsidR="542BEFB3" w:rsidRPr="12CBBD5B" w:rsidDel="001D3A30">
          <w:delText>em comportamentos lúdicos que influ</w:delText>
        </w:r>
        <w:r w:rsidR="337E624C" w:rsidRPr="12CBBD5B" w:rsidDel="001D3A30">
          <w:delText>enciam positivamente no aprendizado</w:delText>
        </w:r>
        <w:r w:rsidR="542BEFB3" w:rsidRPr="12CBBD5B" w:rsidDel="001D3A30">
          <w:delText>. (</w:delText>
        </w:r>
        <w:r w:rsidR="542BEFB3" w:rsidRPr="12CBBD5B" w:rsidDel="001D3A30">
          <w:rPr>
            <w:rFonts w:ascii="Arial" w:eastAsia="Arial" w:hAnsi="Arial" w:cs="Arial"/>
            <w:color w:val="222222"/>
            <w:sz w:val="19"/>
            <w:szCs w:val="19"/>
          </w:rPr>
          <w:delText>URRUTIA, 2019</w:delText>
        </w:r>
        <w:r w:rsidR="542BEFB3" w:rsidRPr="12CBBD5B" w:rsidDel="001D3A30">
          <w:delText>).</w:delText>
        </w:r>
      </w:del>
    </w:p>
    <w:p w14:paraId="00EAB96A" w14:textId="518BC73B" w:rsidR="3A20D0BE" w:rsidRDefault="3A20D0BE" w:rsidP="12CBBD5B">
      <w:pPr>
        <w:pStyle w:val="TF-TEXTO"/>
        <w:spacing w:line="259" w:lineRule="auto"/>
      </w:pPr>
      <w:r w:rsidRPr="12CBBD5B">
        <w:rPr>
          <w:color w:val="000000" w:themeColor="text1"/>
        </w:rPr>
        <w:t xml:space="preserve">O xadrez é um dos jogos de tabuleiro mais jogados em todo o mundo, segundo a </w:t>
      </w:r>
      <w:proofErr w:type="spellStart"/>
      <w:r w:rsidRPr="12CBBD5B">
        <w:rPr>
          <w:i/>
          <w:iCs/>
          <w:color w:val="000000" w:themeColor="text1"/>
        </w:rPr>
        <w:t>Fédération</w:t>
      </w:r>
      <w:proofErr w:type="spellEnd"/>
      <w:r w:rsidRPr="12CBBD5B">
        <w:rPr>
          <w:i/>
          <w:iCs/>
          <w:color w:val="000000" w:themeColor="text1"/>
        </w:rPr>
        <w:t xml:space="preserve"> Internationale </w:t>
      </w:r>
      <w:del w:id="13" w:author="Dalton Solano dos Reis" w:date="2023-10-17T11:33:00Z">
        <w:r w:rsidRPr="12CBBD5B" w:rsidDel="00CF73F4">
          <w:rPr>
            <w:i/>
            <w:iCs/>
            <w:color w:val="000000" w:themeColor="text1"/>
          </w:rPr>
          <w:delText xml:space="preserve">des </w:delText>
        </w:r>
      </w:del>
      <w:ins w:id="14" w:author="Dalton Solano dos Reis" w:date="2023-10-17T11:33:00Z">
        <w:r w:rsidR="00CF73F4">
          <w:rPr>
            <w:i/>
            <w:iCs/>
            <w:color w:val="000000" w:themeColor="text1"/>
          </w:rPr>
          <w:t>D</w:t>
        </w:r>
        <w:r w:rsidR="00CF73F4" w:rsidRPr="12CBBD5B">
          <w:rPr>
            <w:i/>
            <w:iCs/>
            <w:color w:val="000000" w:themeColor="text1"/>
          </w:rPr>
          <w:t xml:space="preserve">es </w:t>
        </w:r>
      </w:ins>
      <w:proofErr w:type="spellStart"/>
      <w:r w:rsidRPr="12CBBD5B">
        <w:rPr>
          <w:i/>
          <w:iCs/>
          <w:color w:val="000000" w:themeColor="text1"/>
        </w:rPr>
        <w:t>Échecs</w:t>
      </w:r>
      <w:proofErr w:type="spellEnd"/>
      <w:r w:rsidRPr="12CBBD5B">
        <w:rPr>
          <w:color w:val="000000" w:themeColor="text1"/>
        </w:rPr>
        <w:t xml:space="preserve"> (FIDE), existem 352</w:t>
      </w:r>
      <w:r w:rsidR="7F2C4C53" w:rsidRPr="12CBBD5B">
        <w:rPr>
          <w:color w:val="000000" w:themeColor="text1"/>
        </w:rPr>
        <w:t>.</w:t>
      </w:r>
      <w:r w:rsidRPr="12CBBD5B">
        <w:rPr>
          <w:color w:val="000000" w:themeColor="text1"/>
        </w:rPr>
        <w:t>234 jogadores registrados. Em 201</w:t>
      </w:r>
      <w:r w:rsidR="00FE6E23">
        <w:rPr>
          <w:color w:val="000000" w:themeColor="text1"/>
        </w:rPr>
        <w:t>9</w:t>
      </w:r>
      <w:del w:id="15" w:author="Dalton Solano dos Reis" w:date="2023-10-19T11:18:00Z">
        <w:r w:rsidRPr="12CBBD5B" w:rsidDel="005740A9">
          <w:rPr>
            <w:color w:val="000000" w:themeColor="text1"/>
          </w:rPr>
          <w:delText>,</w:delText>
        </w:r>
      </w:del>
      <w:r w:rsidRPr="12CBBD5B">
        <w:rPr>
          <w:color w:val="000000" w:themeColor="text1"/>
        </w:rPr>
        <w:t xml:space="preserve"> com </w:t>
      </w:r>
      <w:r w:rsidR="00FE6E23">
        <w:rPr>
          <w:color w:val="000000" w:themeColor="text1"/>
        </w:rPr>
        <w:t>5.340</w:t>
      </w:r>
      <w:r w:rsidRPr="12CBBD5B">
        <w:rPr>
          <w:color w:val="000000" w:themeColor="text1"/>
        </w:rPr>
        <w:t xml:space="preserve"> jogadores, o Brasil é o 14° colocado no ranking em número de jogadores registrados, 486 a mais em comparação ao ano de 201</w:t>
      </w:r>
      <w:r w:rsidR="00FE6E23">
        <w:rPr>
          <w:color w:val="000000" w:themeColor="text1"/>
        </w:rPr>
        <w:t>8</w:t>
      </w:r>
      <w:r w:rsidR="00FE6E23">
        <w:rPr>
          <w:color w:val="D13438"/>
          <w:u w:val="single"/>
        </w:rPr>
        <w:t xml:space="preserve"> </w:t>
      </w:r>
      <w:r w:rsidRPr="12CBBD5B">
        <w:rPr>
          <w:color w:val="000000" w:themeColor="text1"/>
        </w:rPr>
        <w:t xml:space="preserve">(FIDE, 2019).  Com isso </w:t>
      </w:r>
      <w:del w:id="16" w:author="Dalton Solano dos Reis" w:date="2023-10-17T11:32:00Z">
        <w:r w:rsidRPr="12CBBD5B" w:rsidDel="00CF73F4">
          <w:rPr>
            <w:color w:val="000000" w:themeColor="text1"/>
          </w:rPr>
          <w:delText xml:space="preserve">podemos </w:delText>
        </w:r>
      </w:del>
      <w:ins w:id="17" w:author="Dalton Solano dos Reis" w:date="2023-10-17T11:32:00Z">
        <w:r w:rsidR="00CF73F4">
          <w:rPr>
            <w:color w:val="000000" w:themeColor="text1"/>
          </w:rPr>
          <w:t>se pode observar</w:t>
        </w:r>
      </w:ins>
      <w:del w:id="18" w:author="Dalton Solano dos Reis" w:date="2023-10-17T11:32:00Z">
        <w:r w:rsidRPr="12CBBD5B" w:rsidDel="00CF73F4">
          <w:rPr>
            <w:color w:val="000000" w:themeColor="text1"/>
          </w:rPr>
          <w:delText>ver</w:delText>
        </w:r>
      </w:del>
      <w:r w:rsidRPr="12CBBD5B">
        <w:rPr>
          <w:color w:val="000000" w:themeColor="text1"/>
        </w:rPr>
        <w:t xml:space="preserve"> o crescimento do interess</w:t>
      </w:r>
      <w:ins w:id="19" w:author="Dalton Solano dos Reis" w:date="2023-10-17T11:32:00Z">
        <w:r w:rsidR="00CF73F4">
          <w:rPr>
            <w:color w:val="000000" w:themeColor="text1"/>
          </w:rPr>
          <w:t>e</w:t>
        </w:r>
      </w:ins>
      <w:del w:id="20" w:author="Dalton Solano dos Reis" w:date="2023-10-17T11:32:00Z">
        <w:r w:rsidRPr="12CBBD5B" w:rsidDel="00CF73F4">
          <w:rPr>
            <w:color w:val="000000" w:themeColor="text1"/>
          </w:rPr>
          <w:delText>o</w:delText>
        </w:r>
      </w:del>
      <w:r w:rsidRPr="12CBBD5B">
        <w:rPr>
          <w:color w:val="000000" w:themeColor="text1"/>
        </w:rPr>
        <w:t xml:space="preserve"> dos brasileiros pelo jogo. Existem vários benefícios ao ensinar xadrez para crianças, podendo aumentar a concentração, auxiliar na melhora da tomada de decisões, e a visão estratégica. Essas habilidades podem ajudar no desenvolvimento da criança tanto no ambiente escolar, quanto para o resto da vida (</w:t>
      </w:r>
      <w:r w:rsidR="00114E71" w:rsidRPr="00114E71">
        <w:t>NANU</w:t>
      </w:r>
      <w:r w:rsidRPr="12CBBD5B">
        <w:rPr>
          <w:color w:val="000000" w:themeColor="text1"/>
        </w:rPr>
        <w:t>, 2019). O xadrez também é uma ótima ferramenta para melhorar a socialização entre as crianças, o que possibilita uma comunicação melhor na fase adulta</w:t>
      </w:r>
      <w:del w:id="21" w:author="Dalton Solano dos Reis" w:date="2023-10-17T11:33:00Z">
        <w:r w:rsidRPr="12CBBD5B" w:rsidDel="00CF73F4">
          <w:rPr>
            <w:color w:val="000000" w:themeColor="text1"/>
          </w:rPr>
          <w:delText>.</w:delText>
        </w:r>
      </w:del>
      <w:r w:rsidRPr="12CBBD5B">
        <w:rPr>
          <w:color w:val="000000" w:themeColor="text1"/>
        </w:rPr>
        <w:t xml:space="preserve"> (</w:t>
      </w:r>
      <w:commentRangeStart w:id="22"/>
      <w:r w:rsidRPr="12CBBD5B">
        <w:rPr>
          <w:color w:val="000000" w:themeColor="text1"/>
        </w:rPr>
        <w:t>SILVA</w:t>
      </w:r>
      <w:commentRangeEnd w:id="22"/>
      <w:r w:rsidR="00215AF7">
        <w:rPr>
          <w:rStyle w:val="Refdecomentrio"/>
        </w:rPr>
        <w:commentReference w:id="22"/>
      </w:r>
      <w:r w:rsidRPr="12CBBD5B">
        <w:rPr>
          <w:color w:val="000000" w:themeColor="text1"/>
        </w:rPr>
        <w:t>, 2023).</w:t>
      </w:r>
    </w:p>
    <w:p w14:paraId="30385E2A" w14:textId="564E5F9D" w:rsidR="001D3A30" w:rsidRPr="0081462D" w:rsidRDefault="005740A9" w:rsidP="0081462D">
      <w:pPr>
        <w:pStyle w:val="TF-TEXTO"/>
        <w:rPr>
          <w:color w:val="000000" w:themeColor="text1"/>
          <w:rPrChange w:id="23" w:author="Dalton Solano dos Reis" w:date="2023-10-19T11:37:00Z">
            <w:rPr/>
          </w:rPrChange>
        </w:rPr>
      </w:pPr>
      <w:ins w:id="24" w:author="Dalton Solano dos Reis" w:date="2023-10-19T11:24:00Z">
        <w:r w:rsidRPr="005740A9">
          <w:rPr>
            <w:color w:val="000000" w:themeColor="text1"/>
          </w:rPr>
          <w:t>Com o aumento da utilização dos jogos virtuais (principalmente no uso das plataformas digitais “chess.com” e “lichess.org”) a quantidade de jogadores de tabuleiro (inclusive o xadrez) vem diminuindo.</w:t>
        </w:r>
        <w:r>
          <w:rPr>
            <w:color w:val="000000" w:themeColor="text1"/>
          </w:rPr>
          <w:t xml:space="preserve"> </w:t>
        </w:r>
      </w:ins>
      <w:del w:id="25" w:author="Dalton Solano dos Reis" w:date="2023-10-19T11:24:00Z">
        <w:r w:rsidR="3A20D0BE" w:rsidRPr="12CBBD5B" w:rsidDel="005740A9">
          <w:rPr>
            <w:color w:val="000000" w:themeColor="text1"/>
          </w:rPr>
          <w:delText>Com o aumento da utilização dos jogos virtuais, os jogos de tabuleiro vêm tendo o número de jogadores diminuídos isso impacta também no xadrez, que tem o número de jogadores físicos diminuindo, por conta de plataformas digitais como “</w:delText>
        </w:r>
        <w:r w:rsidR="3A20D0BE" w:rsidRPr="12CBBD5B" w:rsidDel="005740A9">
          <w:rPr>
            <w:i/>
            <w:iCs/>
            <w:color w:val="000000" w:themeColor="text1"/>
          </w:rPr>
          <w:delText>chess.com</w:delText>
        </w:r>
        <w:r w:rsidR="3A20D0BE" w:rsidRPr="12CBBD5B" w:rsidDel="005740A9">
          <w:rPr>
            <w:color w:val="000000" w:themeColor="text1"/>
          </w:rPr>
          <w:delText>” e “</w:delText>
        </w:r>
        <w:r w:rsidR="3A20D0BE" w:rsidRPr="12CBBD5B" w:rsidDel="005740A9">
          <w:rPr>
            <w:i/>
            <w:iCs/>
            <w:color w:val="000000" w:themeColor="text1"/>
          </w:rPr>
          <w:delText>lichess.org</w:delText>
        </w:r>
        <w:r w:rsidR="3A20D0BE" w:rsidRPr="12CBBD5B" w:rsidDel="005740A9">
          <w:rPr>
            <w:color w:val="000000" w:themeColor="text1"/>
          </w:rPr>
          <w:delText xml:space="preserve">”. </w:delText>
        </w:r>
      </w:del>
      <w:r w:rsidR="3A20D0BE" w:rsidRPr="12CBBD5B">
        <w:rPr>
          <w:color w:val="000000" w:themeColor="text1"/>
        </w:rPr>
        <w:t>A Realidade Aumentada (RA) pode ser uma boa ferramenta para atrair mais jogadores para o ambiente físico, podendo trazer novos níveis de interação entre o jogador e o jogo (RIZOV,</w:t>
      </w:r>
      <w:ins w:id="26" w:author="Dalton Solano dos Reis" w:date="2023-10-19T11:31:00Z">
        <w:r w:rsidR="001D3A30">
          <w:rPr>
            <w:color w:val="000000" w:themeColor="text1"/>
          </w:rPr>
          <w:t xml:space="preserve"> </w:t>
        </w:r>
      </w:ins>
      <w:r w:rsidR="3A20D0BE" w:rsidRPr="12CBBD5B">
        <w:rPr>
          <w:color w:val="000000" w:themeColor="text1"/>
        </w:rPr>
        <w:t>2019).</w:t>
      </w:r>
      <w:ins w:id="27" w:author="Dalton Solano dos Reis" w:date="2023-10-19T11:24:00Z">
        <w:r>
          <w:rPr>
            <w:color w:val="000000" w:themeColor="text1"/>
          </w:rPr>
          <w:t xml:space="preserve"> Principalmente </w:t>
        </w:r>
      </w:ins>
      <w:ins w:id="28" w:author="Dalton Solano dos Reis" w:date="2023-10-19T11:31:00Z">
        <w:r>
          <w:rPr>
            <w:color w:val="000000" w:themeColor="text1"/>
          </w:rPr>
          <w:t>qua</w:t>
        </w:r>
      </w:ins>
      <w:ins w:id="29" w:author="Dalton Solano dos Reis" w:date="2023-10-19T11:33:00Z">
        <w:r w:rsidR="001D3A30">
          <w:rPr>
            <w:color w:val="000000" w:themeColor="text1"/>
          </w:rPr>
          <w:t>n</w:t>
        </w:r>
      </w:ins>
      <w:ins w:id="30" w:author="Dalton Solano dos Reis" w:date="2023-10-19T11:31:00Z">
        <w:r>
          <w:rPr>
            <w:color w:val="000000" w:themeColor="text1"/>
          </w:rPr>
          <w:t>do</w:t>
        </w:r>
      </w:ins>
      <w:ins w:id="31" w:author="Dalton Solano dos Reis" w:date="2023-10-19T11:25:00Z">
        <w:r>
          <w:rPr>
            <w:color w:val="000000" w:themeColor="text1"/>
          </w:rPr>
          <w:t xml:space="preserve"> se associa a RA com a Interface de </w:t>
        </w:r>
      </w:ins>
      <w:ins w:id="32" w:author="Dalton Solano dos Reis" w:date="2023-10-19T11:31:00Z">
        <w:r w:rsidR="001D3A30">
          <w:rPr>
            <w:color w:val="000000" w:themeColor="text1"/>
          </w:rPr>
          <w:t>Usuário Tang</w:t>
        </w:r>
      </w:ins>
      <w:ins w:id="33" w:author="Dalton Solano dos Reis" w:date="2023-10-19T11:32:00Z">
        <w:r w:rsidR="001D3A30">
          <w:rPr>
            <w:color w:val="000000" w:themeColor="text1"/>
          </w:rPr>
          <w:t>ível (IUT), pois permite somar interações virtuais em objetos físicos re</w:t>
        </w:r>
      </w:ins>
      <w:ins w:id="34" w:author="Dalton Solano dos Reis" w:date="2023-10-19T11:33:00Z">
        <w:r w:rsidR="001D3A30">
          <w:rPr>
            <w:color w:val="000000" w:themeColor="text1"/>
          </w:rPr>
          <w:t>ais.</w:t>
        </w:r>
      </w:ins>
      <w:ins w:id="35" w:author="Dalton Solano dos Reis" w:date="2023-10-19T11:37:00Z">
        <w:r w:rsidR="0081462D">
          <w:rPr>
            <w:color w:val="000000" w:themeColor="text1"/>
          </w:rPr>
          <w:t xml:space="preserve"> Onde a </w:t>
        </w:r>
      </w:ins>
      <w:ins w:id="36" w:author="Dalton Solano dos Reis" w:date="2023-10-19T11:33:00Z">
        <w:r w:rsidR="001D3A30" w:rsidRPr="001D3A30">
          <w:t>IUT visa transformar elementos digitais em físicos, permitindo assim que o usuário manipule informações digitais (URRUTIA, 2019).</w:t>
        </w:r>
      </w:ins>
    </w:p>
    <w:p w14:paraId="526EAE66" w14:textId="31B8C542" w:rsidR="12CBBD5B" w:rsidRDefault="00915C4D" w:rsidP="12CBBD5B">
      <w:pPr>
        <w:pStyle w:val="TF-TEXTO"/>
        <w:rPr>
          <w:color w:val="000000" w:themeColor="text1"/>
        </w:rPr>
      </w:pPr>
      <w:r>
        <w:rPr>
          <w:color w:val="000000" w:themeColor="text1"/>
        </w:rPr>
        <w:t xml:space="preserve">No geral os jogos podem ser classificados em dois tipos, dependendo do número de jogadores ao mesmo tempo: jogador único e multijogador. Os jogos multijogador pode ser divididos em duas subcategorias: os jogados em um único dispositivo e os jogados em rede, que no caso seriam em vários </w:t>
      </w:r>
      <w:r w:rsidR="006224D1">
        <w:rPr>
          <w:color w:val="000000" w:themeColor="text1"/>
        </w:rPr>
        <w:t>dispositivos</w:t>
      </w:r>
      <w:del w:id="37" w:author="Dalton Solano dos Reis" w:date="2023-10-19T11:38:00Z">
        <w:r w:rsidR="006224D1" w:rsidDel="00263360">
          <w:rPr>
            <w:color w:val="000000" w:themeColor="text1"/>
          </w:rPr>
          <w:delText>.</w:delText>
        </w:r>
      </w:del>
      <w:r w:rsidR="006224D1">
        <w:rPr>
          <w:color w:val="000000" w:themeColor="text1"/>
        </w:rPr>
        <w:t xml:space="preserve"> (</w:t>
      </w:r>
      <w:commentRangeStart w:id="38"/>
      <w:r w:rsidR="006224D1" w:rsidRPr="00915C4D">
        <w:t>DERAKHSHANDI</w:t>
      </w:r>
      <w:r>
        <w:t>,</w:t>
      </w:r>
      <w:commentRangeEnd w:id="38"/>
      <w:r w:rsidR="002752E5">
        <w:rPr>
          <w:rStyle w:val="Refdecomentrio"/>
        </w:rPr>
        <w:commentReference w:id="38"/>
      </w:r>
      <w:r w:rsidR="006224D1">
        <w:t xml:space="preserve"> </w:t>
      </w:r>
      <w:r>
        <w:t>2021</w:t>
      </w:r>
      <w:r>
        <w:rPr>
          <w:color w:val="000000" w:themeColor="text1"/>
        </w:rPr>
        <w:t>)</w:t>
      </w:r>
      <w:r w:rsidR="006224D1">
        <w:rPr>
          <w:color w:val="000000" w:themeColor="text1"/>
        </w:rPr>
        <w:t xml:space="preserve">. </w:t>
      </w:r>
      <w:r w:rsidR="00891310">
        <w:rPr>
          <w:color w:val="000000" w:themeColor="text1"/>
        </w:rPr>
        <w:t>O xadrez pode ser considerado um jogo multijogador, pois conta com dois jogadores jogando ao mesmo tempo.</w:t>
      </w:r>
    </w:p>
    <w:p w14:paraId="7A275110" w14:textId="4621A582" w:rsidR="3A20D0BE" w:rsidRDefault="3A20D0BE" w:rsidP="12CBBD5B">
      <w:pPr>
        <w:pStyle w:val="TF-TEXTO"/>
      </w:pPr>
      <w:r w:rsidRPr="12CBBD5B">
        <w:rPr>
          <w:color w:val="000000" w:themeColor="text1"/>
        </w:rPr>
        <w:t xml:space="preserve">Diante disso, essa proposta de trabalho tem como objetivo desenvolver o jogo de xadrez </w:t>
      </w:r>
      <w:ins w:id="39" w:author="Dalton Solano dos Reis" w:date="2023-10-19T11:40:00Z">
        <w:r w:rsidR="00263360">
          <w:rPr>
            <w:color w:val="000000" w:themeColor="text1"/>
          </w:rPr>
          <w:t>multijogador</w:t>
        </w:r>
        <w:r w:rsidR="00263360" w:rsidRPr="12CBBD5B">
          <w:rPr>
            <w:color w:val="000000" w:themeColor="text1"/>
          </w:rPr>
          <w:t xml:space="preserve"> </w:t>
        </w:r>
        <w:r w:rsidR="00263360">
          <w:rPr>
            <w:color w:val="000000" w:themeColor="text1"/>
          </w:rPr>
          <w:t xml:space="preserve"> </w:t>
        </w:r>
      </w:ins>
      <w:r w:rsidRPr="12CBBD5B">
        <w:rPr>
          <w:color w:val="000000" w:themeColor="text1"/>
        </w:rPr>
        <w:t>utilizando RA</w:t>
      </w:r>
      <w:ins w:id="40" w:author="Dalton Solano dos Reis" w:date="2023-10-19T11:40:00Z">
        <w:r w:rsidR="00263360">
          <w:rPr>
            <w:color w:val="000000" w:themeColor="text1"/>
          </w:rPr>
          <w:t xml:space="preserve"> e IUT</w:t>
        </w:r>
      </w:ins>
      <w:r w:rsidRPr="12CBBD5B">
        <w:rPr>
          <w:color w:val="000000" w:themeColor="text1"/>
        </w:rPr>
        <w:t xml:space="preserve">, </w:t>
      </w:r>
      <w:ins w:id="41" w:author="Dalton Solano dos Reis" w:date="2023-10-19T11:41:00Z">
        <w:r w:rsidR="00263360">
          <w:rPr>
            <w:color w:val="000000" w:themeColor="text1"/>
          </w:rPr>
          <w:t xml:space="preserve">com o intuito de aumentar o interesse por este tipo de jogo de tabuleiro ao se associar elementos virtuais </w:t>
        </w:r>
        <w:r w:rsidR="0084752D">
          <w:rPr>
            <w:color w:val="000000" w:themeColor="text1"/>
          </w:rPr>
          <w:t>as peças físicas reais.</w:t>
        </w:r>
      </w:ins>
      <w:del w:id="42" w:author="Dalton Solano dos Reis" w:date="2023-10-19T11:41:00Z">
        <w:r w:rsidRPr="12CBBD5B" w:rsidDel="0084752D">
          <w:rPr>
            <w:color w:val="000000" w:themeColor="text1"/>
          </w:rPr>
          <w:delText>adicionando também a opção de ensino do xadrez, como a opção de mostrar quais as jogadas possíveis com a peça selecionada. O trabalho tem também o objetivo de trazer mais curiosidade para as crianças e adolescentes sobre o jogo físico do xadrez e diminuir um pouco o uso de plataformas digitais, proporcionando assim uma interação maior entre os jogadores</w:delText>
        </w:r>
      </w:del>
      <w:r w:rsidRPr="12CBBD5B">
        <w:rPr>
          <w:color w:val="000000" w:themeColor="text1"/>
        </w:rPr>
        <w:t>.</w:t>
      </w:r>
    </w:p>
    <w:p w14:paraId="4DEEAE1F" w14:textId="5E16B1E1" w:rsidR="00F255FC" w:rsidRPr="007D10F2" w:rsidRDefault="0810EC98" w:rsidP="00E638A0">
      <w:pPr>
        <w:pStyle w:val="Ttulo2"/>
      </w:pPr>
      <w:bookmarkStart w:id="43" w:name="_Toc419598576"/>
      <w:bookmarkStart w:id="44" w:name="_Toc420721317"/>
      <w:bookmarkStart w:id="45" w:name="_Toc420721467"/>
      <w:bookmarkStart w:id="46" w:name="_Toc420721562"/>
      <w:bookmarkStart w:id="47" w:name="_Toc420721768"/>
      <w:bookmarkStart w:id="48" w:name="_Toc420723209"/>
      <w:bookmarkStart w:id="49" w:name="_Toc482682370"/>
      <w:bookmarkStart w:id="50" w:name="_Toc54164904"/>
      <w:bookmarkStart w:id="51" w:name="_Toc54165664"/>
      <w:bookmarkStart w:id="52" w:name="_Toc54169316"/>
      <w:bookmarkStart w:id="53" w:name="_Toc96347426"/>
      <w:bookmarkStart w:id="54" w:name="_Toc96357710"/>
      <w:bookmarkStart w:id="55" w:name="_Toc96491850"/>
      <w:bookmarkStart w:id="56" w:name="_Toc411603090"/>
      <w:r>
        <w:t>OBJETIVOS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4F60540" w14:textId="03E401AC" w:rsidR="19734357" w:rsidRDefault="19734357" w:rsidP="12CBBD5B">
      <w:pPr>
        <w:pStyle w:val="TF-TEXTO"/>
      </w:pPr>
      <w:r w:rsidRPr="12CBBD5B">
        <w:rPr>
          <w:color w:val="000000" w:themeColor="text1"/>
        </w:rPr>
        <w:t>Esse trabalho tem como objetivo principal criar um</w:t>
      </w:r>
      <w:del w:id="57" w:author="Dalton Solano dos Reis" w:date="2023-10-19T11:42:00Z">
        <w:r w:rsidRPr="12CBBD5B" w:rsidDel="00D65D29">
          <w:rPr>
            <w:color w:val="000000" w:themeColor="text1"/>
          </w:rPr>
          <w:delText>a</w:delText>
        </w:r>
      </w:del>
      <w:r w:rsidRPr="12CBBD5B">
        <w:rPr>
          <w:color w:val="000000" w:themeColor="text1"/>
        </w:rPr>
        <w:t xml:space="preserve"> </w:t>
      </w:r>
      <w:del w:id="58" w:author="Dalton Solano dos Reis" w:date="2023-10-19T11:42:00Z">
        <w:r w:rsidRPr="12CBBD5B" w:rsidDel="00D65D29">
          <w:rPr>
            <w:color w:val="000000" w:themeColor="text1"/>
          </w:rPr>
          <w:delText xml:space="preserve">aplicação </w:delText>
        </w:r>
      </w:del>
      <w:ins w:id="59" w:author="Dalton Solano dos Reis" w:date="2023-10-19T11:42:00Z">
        <w:r w:rsidR="00D65D29">
          <w:rPr>
            <w:color w:val="000000" w:themeColor="text1"/>
          </w:rPr>
          <w:t xml:space="preserve">aplicativo </w:t>
        </w:r>
      </w:ins>
      <w:r w:rsidRPr="12CBBD5B">
        <w:rPr>
          <w:color w:val="000000" w:themeColor="text1"/>
        </w:rPr>
        <w:t xml:space="preserve">utilizando Realidade Aumentada </w:t>
      </w:r>
      <w:ins w:id="60" w:author="Dalton Solano dos Reis" w:date="2023-10-19T11:42:00Z">
        <w:r w:rsidR="00D65D29">
          <w:rPr>
            <w:color w:val="000000" w:themeColor="text1"/>
          </w:rPr>
          <w:t xml:space="preserve">e Interface de Usuário Tangível </w:t>
        </w:r>
      </w:ins>
      <w:r w:rsidRPr="12CBBD5B">
        <w:rPr>
          <w:color w:val="000000" w:themeColor="text1"/>
        </w:rPr>
        <w:t>para o jogo de xadrez.</w:t>
      </w:r>
    </w:p>
    <w:p w14:paraId="4454C33F" w14:textId="77777777" w:rsidR="00C35E57" w:rsidRDefault="4C89273F" w:rsidP="00C35E57">
      <w:pPr>
        <w:pStyle w:val="TF-TEXTO"/>
      </w:pPr>
      <w:r>
        <w:t>Os objetivos específicos são:</w:t>
      </w:r>
    </w:p>
    <w:p w14:paraId="77EB67EB" w14:textId="6F318DA2" w:rsidR="00D65D29" w:rsidRPr="00D65D29" w:rsidRDefault="00D65D29" w:rsidP="00D65D29">
      <w:pPr>
        <w:pStyle w:val="TF-ALNEA"/>
        <w:rPr>
          <w:ins w:id="61" w:author="Dalton Solano dos Reis" w:date="2023-10-19T11:44:00Z"/>
          <w:rPrChange w:id="62" w:author="Dalton Solano dos Reis" w:date="2023-10-19T11:44:00Z">
            <w:rPr>
              <w:ins w:id="63" w:author="Dalton Solano dos Reis" w:date="2023-10-19T11:44:00Z"/>
              <w:color w:val="000000" w:themeColor="text1"/>
            </w:rPr>
          </w:rPrChange>
        </w:rPr>
      </w:pPr>
      <w:ins w:id="64" w:author="Dalton Solano dos Reis" w:date="2023-10-19T11:44:00Z">
        <w:r w:rsidRPr="12CBBD5B">
          <w:rPr>
            <w:color w:val="000000" w:themeColor="text1"/>
          </w:rPr>
          <w:t>permitir que o jogo de xadrez seja jogado por duas pessoas (multijogador);</w:t>
        </w:r>
      </w:ins>
    </w:p>
    <w:p w14:paraId="13F63FA6" w14:textId="38C9EEEE" w:rsidR="286548E0" w:rsidRDefault="286548E0" w:rsidP="12CBBD5B">
      <w:pPr>
        <w:pStyle w:val="TF-ALNEA"/>
      </w:pPr>
      <w:r w:rsidRPr="12CBBD5B">
        <w:rPr>
          <w:color w:val="000000" w:themeColor="text1"/>
        </w:rPr>
        <w:t xml:space="preserve">utilizar </w:t>
      </w:r>
      <w:del w:id="65" w:author="Dalton Solano dos Reis" w:date="2023-10-19T11:45:00Z">
        <w:r w:rsidRPr="12CBBD5B" w:rsidDel="00D65D29">
          <w:rPr>
            <w:color w:val="000000" w:themeColor="text1"/>
          </w:rPr>
          <w:delText xml:space="preserve">marcadores de </w:delText>
        </w:r>
        <w:r w:rsidR="423EC8D3" w:rsidRPr="12CBBD5B" w:rsidDel="00D65D29">
          <w:rPr>
            <w:color w:val="000000" w:themeColor="text1"/>
          </w:rPr>
          <w:delText>R</w:delText>
        </w:r>
        <w:r w:rsidRPr="12CBBD5B" w:rsidDel="00D65D29">
          <w:rPr>
            <w:color w:val="000000" w:themeColor="text1"/>
          </w:rPr>
          <w:delText xml:space="preserve">ealidade </w:delText>
        </w:r>
        <w:r w:rsidR="7DDC21C8" w:rsidRPr="12CBBD5B" w:rsidDel="00D65D29">
          <w:rPr>
            <w:color w:val="000000" w:themeColor="text1"/>
          </w:rPr>
          <w:delText>A</w:delText>
        </w:r>
        <w:r w:rsidRPr="12CBBD5B" w:rsidDel="00D65D29">
          <w:rPr>
            <w:color w:val="000000" w:themeColor="text1"/>
          </w:rPr>
          <w:delText xml:space="preserve">umentada </w:delText>
        </w:r>
      </w:del>
      <w:ins w:id="66" w:author="Dalton Solano dos Reis" w:date="2023-10-19T11:45:00Z">
        <w:r w:rsidR="00D65D29">
          <w:rPr>
            <w:color w:val="000000" w:themeColor="text1"/>
          </w:rPr>
          <w:t xml:space="preserve">RA e IUT </w:t>
        </w:r>
      </w:ins>
      <w:r w:rsidRPr="12CBBD5B">
        <w:rPr>
          <w:color w:val="000000" w:themeColor="text1"/>
        </w:rPr>
        <w:t>para interagir com o jogo de xadrez;</w:t>
      </w:r>
    </w:p>
    <w:p w14:paraId="2D6B3364" w14:textId="6BD19F9B" w:rsidR="286548E0" w:rsidDel="00D65D29" w:rsidRDefault="286548E0" w:rsidP="12CBBD5B">
      <w:pPr>
        <w:pStyle w:val="TF-ALNEA"/>
        <w:rPr>
          <w:del w:id="67" w:author="Dalton Solano dos Reis" w:date="2023-10-19T11:44:00Z"/>
        </w:rPr>
      </w:pPr>
      <w:del w:id="68" w:author="Dalton Solano dos Reis" w:date="2023-10-19T11:44:00Z">
        <w:r w:rsidRPr="12CBBD5B" w:rsidDel="00D65D29">
          <w:rPr>
            <w:color w:val="000000" w:themeColor="text1"/>
          </w:rPr>
          <w:delText>permitir que o jogo de xadrez seja jogado por duas pessoas (multijogador);</w:delText>
        </w:r>
      </w:del>
    </w:p>
    <w:p w14:paraId="386D2E7A" w14:textId="7DFDDC2E" w:rsidR="286548E0" w:rsidRDefault="286548E0" w:rsidP="12CBBD5B">
      <w:pPr>
        <w:pStyle w:val="TF-ALNEA"/>
      </w:pPr>
      <w:r w:rsidRPr="12CBBD5B">
        <w:rPr>
          <w:color w:val="000000" w:themeColor="text1"/>
        </w:rPr>
        <w:t>disponibilizar um tutorial para o jogo de xadrez.</w:t>
      </w:r>
    </w:p>
    <w:p w14:paraId="6B0A09B4" w14:textId="77777777" w:rsidR="00A44581" w:rsidRDefault="1D2CA834" w:rsidP="00424AD5">
      <w:pPr>
        <w:pStyle w:val="Ttulo1"/>
      </w:pPr>
      <w:bookmarkStart w:id="69" w:name="_Toc419598587"/>
      <w:r>
        <w:lastRenderedPageBreak/>
        <w:t>trabalhos correlatos</w:t>
      </w:r>
    </w:p>
    <w:p w14:paraId="0C9500DA" w14:textId="2A71D119" w:rsidR="16BD0DBA" w:rsidRDefault="16BD0DBA" w:rsidP="12CBBD5B">
      <w:pPr>
        <w:pStyle w:val="TF-TEXTO"/>
      </w:pPr>
      <w:r w:rsidRPr="12CBBD5B">
        <w:rPr>
          <w:color w:val="000000" w:themeColor="text1"/>
        </w:rPr>
        <w:t xml:space="preserve">A seguir serão apresentados três trabalhos acadêmicos que contém características similares ao objetivo do trabalho proposto. O primeiro é um jogo desenvolvido para idosos, que contêm marcadores de Realidade Aumentada (RA) para mostrar objetos e despertar uma sensação de nostalgia nos usuários (CHEN, 2020). O segundo é o jogo de xadrez desenvolvido utilizando RA para dois jogadores, disponibilizado para dispositivos moveis, utilizando Vuforia para o desenvolvimento de marcadores de RA, Unity como motor de jogos e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 como ferramenta de interação entre jogadores (YUSOF, 2019). O terceiro é o jogo de xadrez para dois jogadores utilizando RA, para ser jogado em dispositivos moveis, utilizando Vuforia para o desenvolvimento de marcadores de RA, Unity como motor de jogos e PUN como ferramenta de interação entre jogadores, além de utilizar também modelos 3D para representar as peças de xadrez (CERRÓN, 2023).</w:t>
      </w:r>
    </w:p>
    <w:p w14:paraId="7C444CBF" w14:textId="1F345AFA" w:rsidR="16BD0DBA" w:rsidRPr="00CF73F4" w:rsidRDefault="16BD0DBA" w:rsidP="12CBBD5B">
      <w:pPr>
        <w:pStyle w:val="Ttulo2"/>
        <w:rPr>
          <w:lang w:val="en-US"/>
        </w:rPr>
      </w:pPr>
      <w:r w:rsidRPr="12CBBD5B">
        <w:rPr>
          <w:color w:val="000000" w:themeColor="text1"/>
          <w:lang w:val="en-US"/>
        </w:rPr>
        <w:t xml:space="preserve">A COGNITIVE-BASED BOARD GAME WITH AUGMENTED REALITY FOR OLDER </w:t>
      </w:r>
      <w:proofErr w:type="gramStart"/>
      <w:r w:rsidRPr="12CBBD5B">
        <w:rPr>
          <w:color w:val="000000" w:themeColor="text1"/>
          <w:lang w:val="en-US"/>
        </w:rPr>
        <w:t>ADULTS</w:t>
      </w:r>
      <w:proofErr w:type="gramEnd"/>
      <w:r w:rsidRPr="12CBBD5B">
        <w:rPr>
          <w:color w:val="000000" w:themeColor="text1"/>
          <w:lang w:val="en-US"/>
        </w:rPr>
        <w:t xml:space="preserve"> DEVELOPMENT AND USABILITY STUDY</w:t>
      </w:r>
    </w:p>
    <w:p w14:paraId="2E4FBCBF" w14:textId="249A2ADF" w:rsidR="16BD0DBA" w:rsidRDefault="16BD0DBA" w:rsidP="12CBBD5B">
      <w:pPr>
        <w:pStyle w:val="TF-TEXTO"/>
      </w:pPr>
      <w:r w:rsidRPr="12CBBD5B">
        <w:rPr>
          <w:color w:val="000000" w:themeColor="text1"/>
        </w:rPr>
        <w:t>O trabalho desenvolvido por Chen (2020)</w:t>
      </w:r>
      <w:del w:id="70" w:author="Dalton Solano dos Reis" w:date="2023-10-19T11:56:00Z">
        <w:r w:rsidRPr="12CBBD5B" w:rsidDel="00A1554C">
          <w:rPr>
            <w:color w:val="000000" w:themeColor="text1"/>
          </w:rPr>
          <w:delText>,</w:delText>
        </w:r>
      </w:del>
      <w:r w:rsidRPr="12CBBD5B">
        <w:rPr>
          <w:color w:val="000000" w:themeColor="text1"/>
        </w:rPr>
        <w:t xml:space="preserve"> tem como objetivo entender como jogos de tabuleiro, que utilizam Realidade Aumentada (RA), pode auxiliar na comunicação, resolução de problemas e respostas emocionais e se a RA é benéfica para a faixa etária entre 50 e 59 anos. O jogo foi desenvolvido para que os usuários pudessem apontar a câmera do celular para marcadores 2D, e esses marcadores 2D gerassem objetos 3D na tela do celular. Para testar o jogo, foram escolhidos 23 participantes, com idades entre 50 e 59 anos para jogar e avaliar. Em cada sessão os participantes eram observados e após repassavam uma avaliação sobre a interação com o jogo.</w:t>
      </w:r>
    </w:p>
    <w:p w14:paraId="4F96C844" w14:textId="407C2DAD" w:rsidR="4255059D" w:rsidRDefault="4255059D" w:rsidP="12CBBD5B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O jogo foi desenvolvido para ser um quebra-cabeça 2D, que após ser montado vira um marcador de RA</w:t>
      </w:r>
      <w:r w:rsidR="00C61169">
        <w:rPr>
          <w:color w:val="000000" w:themeColor="text1"/>
        </w:rPr>
        <w:t>. Não é necessário estar conectado na internet para ele funcionar, precisa apenas ter o aplicativo instalado.</w:t>
      </w:r>
      <w:r w:rsidRPr="12CBBD5B">
        <w:rPr>
          <w:color w:val="000000" w:themeColor="text1"/>
        </w:rPr>
        <w:t xml:space="preserve"> </w:t>
      </w:r>
      <w:del w:id="71" w:author="Dalton Solano dos Reis" w:date="2023-10-21T11:18:00Z">
        <w:r w:rsidR="00C61169" w:rsidDel="0059648C">
          <w:rPr>
            <w:color w:val="000000" w:themeColor="text1"/>
          </w:rPr>
          <w:delText xml:space="preserve">O aplicativo foi desenvolvido para que </w:delText>
        </w:r>
        <w:r w:rsidR="04C92118" w:rsidRPr="12CBBD5B" w:rsidDel="0059648C">
          <w:rPr>
            <w:color w:val="000000" w:themeColor="text1"/>
          </w:rPr>
          <w:delText>quando fosse</w:delText>
        </w:r>
      </w:del>
      <w:ins w:id="72" w:author="Dalton Solano dos Reis" w:date="2023-10-21T11:18:00Z">
        <w:r w:rsidR="0059648C">
          <w:rPr>
            <w:color w:val="000000" w:themeColor="text1"/>
          </w:rPr>
          <w:t>Ao</w:t>
        </w:r>
      </w:ins>
      <w:r w:rsidR="04C92118" w:rsidRPr="12CBBD5B">
        <w:rPr>
          <w:color w:val="000000" w:themeColor="text1"/>
        </w:rPr>
        <w:t xml:space="preserve"> </w:t>
      </w:r>
      <w:proofErr w:type="spellStart"/>
      <w:r w:rsidR="04C92118" w:rsidRPr="12CBBD5B">
        <w:rPr>
          <w:color w:val="000000" w:themeColor="text1"/>
        </w:rPr>
        <w:t>apontada</w:t>
      </w:r>
      <w:ins w:id="73" w:author="Dalton Solano dos Reis" w:date="2023-10-21T11:18:00Z">
        <w:r w:rsidR="0059648C">
          <w:rPr>
            <w:color w:val="000000" w:themeColor="text1"/>
          </w:rPr>
          <w:t>r</w:t>
        </w:r>
      </w:ins>
      <w:proofErr w:type="spellEnd"/>
      <w:r w:rsidR="04C92118" w:rsidRPr="12CBBD5B">
        <w:rPr>
          <w:color w:val="000000" w:themeColor="text1"/>
        </w:rPr>
        <w:t xml:space="preserve"> a câmera do celular </w:t>
      </w:r>
      <w:ins w:id="74" w:author="Dalton Solano dos Reis" w:date="2023-10-21T11:18:00Z">
        <w:r w:rsidR="0059648C">
          <w:rPr>
            <w:color w:val="000000" w:themeColor="text1"/>
          </w:rPr>
          <w:t xml:space="preserve">usando o aplicativo </w:t>
        </w:r>
      </w:ins>
      <w:r w:rsidR="04C92118" w:rsidRPr="12CBBD5B">
        <w:rPr>
          <w:color w:val="000000" w:themeColor="text1"/>
        </w:rPr>
        <w:t>para o marcador ele se tornasse um objeto 3D</w:t>
      </w:r>
      <w:r w:rsidR="00C61169">
        <w:rPr>
          <w:color w:val="000000" w:themeColor="text1"/>
        </w:rPr>
        <w:t xml:space="preserve"> na tela</w:t>
      </w:r>
      <w:r w:rsidR="4A92C744" w:rsidRPr="12CBBD5B">
        <w:rPr>
          <w:color w:val="000000" w:themeColor="text1"/>
        </w:rPr>
        <w:t>.</w:t>
      </w:r>
      <w:r w:rsidR="4CFC63A4" w:rsidRPr="12CBBD5B">
        <w:rPr>
          <w:color w:val="000000" w:themeColor="text1"/>
        </w:rPr>
        <w:t xml:space="preserve"> O quebra-cabeça tem como objetivo manter as pessoas nessa faixa de idade, cognitivamente ativas</w:t>
      </w:r>
      <w:r w:rsidR="00C61169">
        <w:rPr>
          <w:color w:val="000000" w:themeColor="text1"/>
        </w:rPr>
        <w:t xml:space="preserve"> e por isso não são dadas dicas de como as peças devem se encaixar, apenas exemplos das imagens que devem ser formadas.</w:t>
      </w:r>
      <w:r w:rsidR="4CFC63A4" w:rsidRPr="12CBBD5B">
        <w:rPr>
          <w:color w:val="000000" w:themeColor="text1"/>
        </w:rPr>
        <w:t xml:space="preserve"> </w:t>
      </w:r>
      <w:r w:rsidR="00C61169">
        <w:rPr>
          <w:color w:val="000000" w:themeColor="text1"/>
        </w:rPr>
        <w:t>A</w:t>
      </w:r>
      <w:r w:rsidR="4CFC63A4" w:rsidRPr="12CBBD5B">
        <w:rPr>
          <w:color w:val="000000" w:themeColor="text1"/>
        </w:rPr>
        <w:t xml:space="preserve"> escolha dos objetos foi feita com a intenção de </w:t>
      </w:r>
      <w:r w:rsidR="6A29549F" w:rsidRPr="12CBBD5B">
        <w:rPr>
          <w:color w:val="000000" w:themeColor="text1"/>
        </w:rPr>
        <w:t xml:space="preserve">relembrar a </w:t>
      </w:r>
      <w:r w:rsidR="009972D2" w:rsidRPr="12CBBD5B">
        <w:rPr>
          <w:color w:val="000000" w:themeColor="text1"/>
        </w:rPr>
        <w:t>infância.</w:t>
      </w:r>
      <w:r w:rsidR="009972D2">
        <w:rPr>
          <w:color w:val="000000" w:themeColor="text1"/>
        </w:rPr>
        <w:t xml:space="preserve"> O jogo foi desenvolvido para ser cooperativo e pode ser jogada por 4 a 5 pessoas, ele possui 60 peças de quebra-cabeça que podem formar 10 marcadores 2D.</w:t>
      </w:r>
      <w:r w:rsidR="50ACC46B" w:rsidRPr="12CBBD5B">
        <w:rPr>
          <w:color w:val="000000" w:themeColor="text1"/>
        </w:rPr>
        <w:t xml:space="preserve"> Na </w:t>
      </w:r>
      <w:r w:rsidR="009972D2">
        <w:rPr>
          <w:color w:val="000000" w:themeColor="text1"/>
        </w:rPr>
        <w:fldChar w:fldCharType="begin"/>
      </w:r>
      <w:r w:rsidR="009972D2">
        <w:rPr>
          <w:color w:val="000000" w:themeColor="text1"/>
        </w:rPr>
        <w:instrText xml:space="preserve"> REF _Ref148206691 \h </w:instrText>
      </w:r>
      <w:r w:rsidR="009972D2">
        <w:rPr>
          <w:color w:val="000000" w:themeColor="text1"/>
        </w:rPr>
      </w:r>
      <w:r w:rsidR="009972D2">
        <w:rPr>
          <w:color w:val="000000" w:themeColor="text1"/>
        </w:rPr>
        <w:fldChar w:fldCharType="separate"/>
      </w:r>
      <w:r w:rsidR="009972D2" w:rsidRPr="009972D2">
        <w:t xml:space="preserve">Figura </w:t>
      </w:r>
      <w:r w:rsidR="009972D2" w:rsidRPr="009972D2">
        <w:rPr>
          <w:noProof/>
        </w:rPr>
        <w:t>1</w:t>
      </w:r>
      <w:r w:rsidR="009972D2">
        <w:rPr>
          <w:color w:val="000000" w:themeColor="text1"/>
        </w:rPr>
        <w:fldChar w:fldCharType="end"/>
      </w:r>
      <w:r w:rsidR="50ACC46B" w:rsidRPr="12CBBD5B">
        <w:rPr>
          <w:color w:val="000000" w:themeColor="text1"/>
        </w:rPr>
        <w:t xml:space="preserve"> podemos ver um exemplo do quebra-cabeça 2D e do objeto 3D que o marcador se torna na tela do celular.</w:t>
      </w:r>
    </w:p>
    <w:p w14:paraId="3BD58B68" w14:textId="3C3FCAED" w:rsidR="009972D2" w:rsidRPr="009972D2" w:rsidRDefault="009972D2" w:rsidP="009972D2">
      <w:pPr>
        <w:pStyle w:val="TF-LEGENDA"/>
      </w:pPr>
      <w:bookmarkStart w:id="75" w:name="_Ref148206691"/>
      <w:r w:rsidRPr="009972D2">
        <w:t xml:space="preserve">Figura </w:t>
      </w:r>
      <w:fldSimple w:instr=" SEQ Figura \* ARABIC ">
        <w:r w:rsidR="001D184A">
          <w:rPr>
            <w:noProof/>
          </w:rPr>
          <w:t>1</w:t>
        </w:r>
      </w:fldSimple>
      <w:bookmarkEnd w:id="75"/>
      <w:r>
        <w:t xml:space="preserve"> – Exemplo de imagem gerada no jogo</w:t>
      </w:r>
    </w:p>
    <w:p w14:paraId="5C12E53F" w14:textId="52B60B08" w:rsidR="444B9545" w:rsidRDefault="444B9545" w:rsidP="12CBBD5B">
      <w:pPr>
        <w:pStyle w:val="TF-TEXTO"/>
        <w:ind w:left="1418" w:firstLine="709"/>
        <w:rPr>
          <w:ins w:id="76" w:author="Dalton Solano dos Reis" w:date="2023-10-19T17:38:00Z"/>
        </w:rPr>
      </w:pPr>
      <w:del w:id="77" w:author="Dalton Solano dos Reis" w:date="2023-10-19T17:40:00Z">
        <w:r w:rsidDel="002C37E4">
          <w:rPr>
            <w:noProof/>
          </w:rPr>
          <w:drawing>
            <wp:inline distT="0" distB="0" distL="0" distR="0" wp14:anchorId="2CDF324B" wp14:editId="2CD21171">
              <wp:extent cx="2924175" cy="1714500"/>
              <wp:effectExtent l="12700" t="12700" r="12700" b="12700"/>
              <wp:docPr id="1175952963" name="Imagem 11759529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4175" cy="1714500"/>
                      </a:xfrm>
                      <a:prstGeom prst="rect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del>
    </w:p>
    <w:p w14:paraId="1E0D3D1F" w14:textId="4FF61C46" w:rsidR="002C37E4" w:rsidRDefault="002C37E4" w:rsidP="002C37E4">
      <w:pPr>
        <w:pStyle w:val="TF-FIGURA"/>
        <w:pPrChange w:id="78" w:author="Dalton Solano dos Reis" w:date="2023-10-19T17:39:00Z">
          <w:pPr>
            <w:pStyle w:val="TF-TEXTO"/>
            <w:ind w:left="1418" w:firstLine="709"/>
          </w:pPr>
        </w:pPrChange>
      </w:pPr>
      <w:ins w:id="79" w:author="Dalton Solano dos Reis" w:date="2023-10-19T17:38:00Z">
        <w:r w:rsidRPr="002C37E4">
          <w:drawing>
            <wp:inline distT="0" distB="0" distL="0" distR="0" wp14:anchorId="2FA77B41" wp14:editId="179563A0">
              <wp:extent cx="4330947" cy="1993974"/>
              <wp:effectExtent l="0" t="0" r="0" b="0"/>
              <wp:docPr id="1113187460" name="Imagem 1" descr="Tela de celular&#10;&#10;Descrição gerada automaticamente com confiança mé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3187460" name="Imagem 1" descr="Tela de celular&#10;&#10;Descrição gerada automaticamente com confiança média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9362" cy="20254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DCA39AC" w14:textId="7D363887" w:rsidR="009972D2" w:rsidRDefault="009972D2" w:rsidP="00A9133A">
      <w:pPr>
        <w:pStyle w:val="TF-FONTE"/>
        <w:pPrChange w:id="80" w:author="Dalton Solano dos Reis" w:date="2023-10-21T11:37:00Z">
          <w:pPr>
            <w:pStyle w:val="TF-TEXTO"/>
            <w:ind w:firstLine="0"/>
            <w:jc w:val="center"/>
          </w:pPr>
        </w:pPrChange>
      </w:pPr>
      <w:r>
        <w:rPr>
          <w:rStyle w:val="normaltextrun"/>
          <w:color w:val="000000"/>
          <w:szCs w:val="18"/>
          <w:shd w:val="clear" w:color="auto" w:fill="FFFFFF"/>
        </w:rPr>
        <w:t>Fonte: Chen</w:t>
      </w:r>
      <w:del w:id="81" w:author="Dalton Solano dos Reis" w:date="2023-10-19T12:00:00Z">
        <w:r w:rsidDel="00A1554C">
          <w:rPr>
            <w:rStyle w:val="normaltextrun"/>
            <w:color w:val="000000"/>
            <w:szCs w:val="18"/>
            <w:shd w:val="clear" w:color="auto" w:fill="FFFFFF"/>
          </w:rPr>
          <w:delText>.</w:delText>
        </w:r>
      </w:del>
      <w:r>
        <w:rPr>
          <w:rStyle w:val="normaltextrun"/>
          <w:color w:val="000000"/>
          <w:szCs w:val="18"/>
          <w:shd w:val="clear" w:color="auto" w:fill="FFFFFF"/>
        </w:rPr>
        <w:t xml:space="preserve"> (2020).</w:t>
      </w:r>
    </w:p>
    <w:p w14:paraId="2DF25DF3" w14:textId="319C122B" w:rsidR="16BD0DBA" w:rsidRDefault="16BD0DBA" w:rsidP="12CBBD5B">
      <w:pPr>
        <w:pStyle w:val="TF-TEXTO"/>
      </w:pPr>
      <w:r w:rsidRPr="12CBBD5B">
        <w:rPr>
          <w:color w:val="000000" w:themeColor="text1"/>
        </w:rPr>
        <w:t>Após os testes,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socioemocional.</w:t>
      </w:r>
    </w:p>
    <w:p w14:paraId="1ABB6976" w14:textId="1AB2776B" w:rsidR="00A44581" w:rsidRPr="00CF73F4" w:rsidRDefault="70362026" w:rsidP="00E638A0">
      <w:pPr>
        <w:pStyle w:val="Ttulo2"/>
        <w:rPr>
          <w:lang w:val="en-US"/>
          <w:rPrChange w:id="82" w:author="Dalton Solano dos Reis" w:date="2023-10-17T11:30:00Z">
            <w:rPr/>
          </w:rPrChange>
        </w:rPr>
      </w:pPr>
      <w:r w:rsidRPr="00CF73F4">
        <w:rPr>
          <w:lang w:val="en-US"/>
          <w:rPrChange w:id="83" w:author="Dalton Solano dos Reis" w:date="2023-10-17T11:30:00Z">
            <w:rPr/>
          </w:rPrChange>
        </w:rPr>
        <w:lastRenderedPageBreak/>
        <w:t>Collaborative Augmented Reality for Chess Game in Handheld Devices</w:t>
      </w:r>
    </w:p>
    <w:p w14:paraId="2760A891" w14:textId="5FF6F881" w:rsidR="1256DEC9" w:rsidRDefault="0C468F99" w:rsidP="12CBBD5B">
      <w:pPr>
        <w:pStyle w:val="TF-TEXTO"/>
      </w:pPr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Yusof</w:t>
      </w:r>
      <w:proofErr w:type="spellEnd"/>
      <w:r w:rsidRPr="12CBBD5B">
        <w:rPr>
          <w:color w:val="000000" w:themeColor="text1"/>
        </w:rPr>
        <w:t xml:space="preserve"> (2019) tem como objetivo desenvolver um jogo de xadrez para dispositivos moveis com Android para dois jogadores, utilizando Realidade Aumentada (RA). Para o desenvolvimento da parte de RA foi utilizado o Vuforia para usar os marcadores físicos. Os marcadores físicos foram armazenados no “Vuforia </w:t>
      </w:r>
      <w:proofErr w:type="spellStart"/>
      <w:r w:rsidRPr="12CBBD5B">
        <w:rPr>
          <w:color w:val="000000" w:themeColor="text1"/>
        </w:rPr>
        <w:t>Image</w:t>
      </w:r>
      <w:proofErr w:type="spellEnd"/>
      <w:r w:rsidRPr="12CBBD5B">
        <w:rPr>
          <w:color w:val="000000" w:themeColor="text1"/>
        </w:rPr>
        <w:t xml:space="preserve"> Target </w:t>
      </w:r>
      <w:proofErr w:type="spellStart"/>
      <w:r w:rsidRPr="12CBBD5B">
        <w:rPr>
          <w:color w:val="000000" w:themeColor="text1"/>
        </w:rPr>
        <w:t>Database</w:t>
      </w:r>
      <w:proofErr w:type="spellEnd"/>
      <w:r w:rsidRPr="12CBBD5B">
        <w:rPr>
          <w:color w:val="000000" w:themeColor="text1"/>
        </w:rPr>
        <w:t>”, para poder fazer a integração com o motor de jogos.</w:t>
      </w:r>
    </w:p>
    <w:p w14:paraId="305BDFA1" w14:textId="102643C0" w:rsidR="1256DEC9" w:rsidRDefault="0C468F99" w:rsidP="12CBBD5B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 xml:space="preserve">Para a parte de desenvolvimento para 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(PUN), sendo essa a escolha pois ele cria um servidor virtual para a comunicação entre jogadores, assim diminuindo o processamento necessário nos dispositivos moveis. Para o desenvolvimento do jogo foi utilizado o Unity3D, sendo uma das ferramentas mais populares para o desenvolvimento de jogos, e tendo uma boa integração tanto com o Vuforia quanto com o PUN.</w:t>
      </w:r>
    </w:p>
    <w:p w14:paraId="3CD21AEB" w14:textId="24DC6C4E" w:rsidR="009972D2" w:rsidRDefault="009972D2" w:rsidP="12CBBD5B">
      <w:pPr>
        <w:pStyle w:val="TF-TEXTO"/>
        <w:rPr>
          <w:color w:val="000000" w:themeColor="text1"/>
        </w:rPr>
      </w:pPr>
      <w:r>
        <w:rPr>
          <w:color w:val="000000" w:themeColor="text1"/>
        </w:rPr>
        <w:t xml:space="preserve">O objetivo do jogo é similar ao objetivo do xadrez convencional, onde </w:t>
      </w:r>
      <w:r w:rsidR="00C4083F">
        <w:rPr>
          <w:color w:val="000000" w:themeColor="text1"/>
        </w:rPr>
        <w:t xml:space="preserve">existem dois jogadores, um joga com as peças de cor branca e o outro jogador com as peças de cor preta. Para iniciar o jogo é necessário ter o aplicativo específico que foi desenvolvido e apontar a câmera do celular para os marcadores de RA </w:t>
      </w:r>
      <w:del w:id="84" w:author="Dalton Solano dos Reis" w:date="2023-10-21T11:26:00Z">
        <w:r w:rsidR="00C4083F" w:rsidDel="00FB0264">
          <w:rPr>
            <w:color w:val="000000" w:themeColor="text1"/>
          </w:rPr>
          <w:delText xml:space="preserve">como exemplo na </w:delText>
        </w:r>
      </w:del>
      <w:ins w:id="85" w:author="Dalton Solano dos Reis" w:date="2023-10-21T11:26:00Z">
        <w:r w:rsidR="00FB0264">
          <w:rPr>
            <w:color w:val="000000" w:themeColor="text1"/>
          </w:rPr>
          <w:t>(</w:t>
        </w:r>
      </w:ins>
      <w:r w:rsidR="00C4083F">
        <w:rPr>
          <w:color w:val="000000" w:themeColor="text1"/>
        </w:rPr>
        <w:fldChar w:fldCharType="begin"/>
      </w:r>
      <w:r w:rsidR="00C4083F" w:rsidRPr="00C4083F">
        <w:rPr>
          <w:color w:val="000000" w:themeColor="text1"/>
        </w:rPr>
        <w:instrText xml:space="preserve"> REF _Ref148207450 \h </w:instrText>
      </w:r>
      <w:r w:rsidR="00C4083F">
        <w:rPr>
          <w:color w:val="000000" w:themeColor="text1"/>
        </w:rPr>
        <w:instrText xml:space="preserve"> \* MERGEFORMAT </w:instrText>
      </w:r>
      <w:r w:rsidR="00C4083F">
        <w:rPr>
          <w:color w:val="000000" w:themeColor="text1"/>
        </w:rPr>
      </w:r>
      <w:r w:rsidR="00C4083F">
        <w:rPr>
          <w:color w:val="000000" w:themeColor="text1"/>
        </w:rPr>
        <w:fldChar w:fldCharType="separate"/>
      </w:r>
      <w:r w:rsidR="00C4083F" w:rsidRPr="00C4083F">
        <w:t>Figura</w:t>
      </w:r>
      <w:r w:rsidR="00C4083F" w:rsidRPr="00C4083F">
        <w:rPr>
          <w:b/>
          <w:bCs/>
        </w:rPr>
        <w:t xml:space="preserve"> </w:t>
      </w:r>
      <w:r w:rsidR="00C4083F" w:rsidRPr="00C4083F">
        <w:rPr>
          <w:noProof/>
        </w:rPr>
        <w:t>2</w:t>
      </w:r>
      <w:r w:rsidR="00C4083F">
        <w:rPr>
          <w:color w:val="000000" w:themeColor="text1"/>
        </w:rPr>
        <w:fldChar w:fldCharType="end"/>
      </w:r>
      <w:ins w:id="86" w:author="Dalton Solano dos Reis" w:date="2023-10-21T11:26:00Z">
        <w:r w:rsidR="00FB0264">
          <w:rPr>
            <w:color w:val="000000" w:themeColor="text1"/>
          </w:rPr>
          <w:t>)</w:t>
        </w:r>
      </w:ins>
      <w:r w:rsidR="00C4083F">
        <w:rPr>
          <w:color w:val="000000" w:themeColor="text1"/>
        </w:rPr>
        <w:t>.</w:t>
      </w:r>
      <w:ins w:id="87" w:author="Dalton Solano dos Reis" w:date="2023-10-21T11:28:00Z">
        <w:r w:rsidR="00FB0264">
          <w:rPr>
            <w:color w:val="000000" w:themeColor="text1"/>
          </w:rPr>
          <w:t xml:space="preserve"> </w:t>
        </w:r>
        <w:r w:rsidR="00FB0264" w:rsidRPr="00FB0264">
          <w:rPr>
            <w:color w:val="000000" w:themeColor="text1"/>
          </w:rPr>
          <w:t xml:space="preserve">Além do jogo de xadrez, também foi inserido no jogo a opção de mostrar as casas em que as peças podem se movimentar, tendo assim a ideia de auxiliar no aprendizado do jogo </w:t>
        </w:r>
      </w:ins>
      <w:ins w:id="88" w:author="Dalton Solano dos Reis" w:date="2023-10-21T11:29:00Z">
        <w:r w:rsidR="00FB0264">
          <w:rPr>
            <w:color w:val="000000" w:themeColor="text1"/>
          </w:rPr>
          <w:t>(</w:t>
        </w:r>
      </w:ins>
      <w:ins w:id="89" w:author="Dalton Solano dos Reis" w:date="2023-10-21T11:28:00Z">
        <w:r w:rsidR="00FB0264" w:rsidRPr="00FB0264">
          <w:rPr>
            <w:color w:val="000000" w:themeColor="text1"/>
          </w:rPr>
          <w:t>Figura 3</w:t>
        </w:r>
      </w:ins>
      <w:ins w:id="90" w:author="Dalton Solano dos Reis" w:date="2023-10-21T11:29:00Z">
        <w:r w:rsidR="00FB0264">
          <w:rPr>
            <w:color w:val="000000" w:themeColor="text1"/>
          </w:rPr>
          <w:t>)</w:t>
        </w:r>
      </w:ins>
      <w:ins w:id="91" w:author="Dalton Solano dos Reis" w:date="2023-10-21T11:28:00Z">
        <w:r w:rsidR="00FB0264" w:rsidRPr="00FB0264">
          <w:rPr>
            <w:color w:val="000000" w:themeColor="text1"/>
          </w:rPr>
          <w:t>.</w:t>
        </w:r>
      </w:ins>
    </w:p>
    <w:p w14:paraId="2793C1A7" w14:textId="3406A301" w:rsidR="00C4083F" w:rsidRPr="00C4083F" w:rsidRDefault="00C4083F" w:rsidP="0059648C">
      <w:pPr>
        <w:pStyle w:val="TF-LEGENDA"/>
        <w:rPr>
          <w:b/>
          <w:bCs/>
        </w:rPr>
        <w:pPrChange w:id="92" w:author="Dalton Solano dos Reis" w:date="2023-10-21T11:24:00Z">
          <w:pPr>
            <w:pStyle w:val="Legenda"/>
            <w:jc w:val="center"/>
          </w:pPr>
        </w:pPrChange>
      </w:pPr>
      <w:bookmarkStart w:id="93" w:name="_Ref148207450"/>
      <w:r w:rsidRPr="00C4083F">
        <w:t xml:space="preserve">Figura </w:t>
      </w:r>
      <w:fldSimple w:instr=" SEQ Figura \* ARABIC ">
        <w:r w:rsidR="001D184A">
          <w:rPr>
            <w:noProof/>
          </w:rPr>
          <w:t>2</w:t>
        </w:r>
      </w:fldSimple>
      <w:bookmarkEnd w:id="93"/>
      <w:r>
        <w:t xml:space="preserve"> – </w:t>
      </w:r>
      <w:del w:id="94" w:author="Dalton Solano dos Reis" w:date="2023-10-21T11:25:00Z">
        <w:r w:rsidDel="00FB0264">
          <w:delText>Exemplo de m</w:delText>
        </w:r>
      </w:del>
      <w:ins w:id="95" w:author="Dalton Solano dos Reis" w:date="2023-10-21T11:25:00Z">
        <w:r w:rsidR="00FB0264">
          <w:t>M</w:t>
        </w:r>
      </w:ins>
      <w:r>
        <w:t>arcador</w:t>
      </w:r>
      <w:ins w:id="96" w:author="Dalton Solano dos Reis" w:date="2023-10-21T11:25:00Z">
        <w:r w:rsidR="00FB0264">
          <w:t>es</w:t>
        </w:r>
      </w:ins>
      <w:r>
        <w:t xml:space="preserve"> de RA</w:t>
      </w:r>
      <w:ins w:id="97" w:author="Dalton Solano dos Reis" w:date="2023-10-21T11:25:00Z">
        <w:r w:rsidR="00FB0264">
          <w:t xml:space="preserve"> do jogo de xadrez</w:t>
        </w:r>
      </w:ins>
    </w:p>
    <w:p w14:paraId="0E2C94BF" w14:textId="355C8D1D" w:rsidR="00C4083F" w:rsidRDefault="00C4083F" w:rsidP="0059648C">
      <w:pPr>
        <w:pStyle w:val="TF-FIGURA"/>
        <w:pPrChange w:id="98" w:author="Dalton Solano dos Reis" w:date="2023-10-21T11:24:00Z">
          <w:pPr>
            <w:pStyle w:val="TF-TEXTO"/>
            <w:ind w:left="2127" w:firstLine="0"/>
          </w:pPr>
        </w:pPrChange>
      </w:pPr>
      <w:r>
        <w:t xml:space="preserve">     </w:t>
      </w:r>
      <w:r w:rsidRPr="00C4083F">
        <w:rPr>
          <w:noProof/>
        </w:rPr>
        <w:drawing>
          <wp:inline distT="0" distB="0" distL="0" distR="0" wp14:anchorId="582B0127" wp14:editId="36A02F1C">
            <wp:extent cx="2562583" cy="1419423"/>
            <wp:effectExtent l="19050" t="19050" r="28575" b="28575"/>
            <wp:docPr id="118351269" name="Imagem 1" descr="Quadro de comunicaçõe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269" name="Imagem 1" descr="Quadro de comunicações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A019B" w14:textId="0458C9D6" w:rsidR="00C4083F" w:rsidRPr="00B857B5" w:rsidRDefault="00C4083F" w:rsidP="00A9133A">
      <w:pPr>
        <w:pStyle w:val="TF-FONTE"/>
        <w:rPr>
          <w:rStyle w:val="normaltextrun"/>
        </w:rPr>
        <w:pPrChange w:id="99" w:author="Dalton Solano dos Reis" w:date="2023-10-21T11:37:00Z">
          <w:pPr>
            <w:pStyle w:val="TF-LEGENDA"/>
          </w:pPr>
        </w:pPrChange>
      </w:pPr>
      <w:r w:rsidRPr="00B857B5">
        <w:rPr>
          <w:rStyle w:val="normaltextrun"/>
        </w:rPr>
        <w:t xml:space="preserve">Fonte: </w:t>
      </w:r>
      <w:proofErr w:type="spellStart"/>
      <w:r w:rsidRPr="00B857B5">
        <w:rPr>
          <w:rStyle w:val="normaltextrun"/>
        </w:rPr>
        <w:t>Yusof</w:t>
      </w:r>
      <w:proofErr w:type="spellEnd"/>
      <w:del w:id="100" w:author="Dalton Solano dos Reis" w:date="2023-10-21T11:26:00Z">
        <w:r w:rsidRPr="00B857B5" w:rsidDel="00FB0264">
          <w:rPr>
            <w:rStyle w:val="normaltextrun"/>
          </w:rPr>
          <w:delText>.</w:delText>
        </w:r>
      </w:del>
      <w:r w:rsidRPr="00B857B5">
        <w:rPr>
          <w:rStyle w:val="normaltextrun"/>
        </w:rPr>
        <w:t xml:space="preserve"> (2019).</w:t>
      </w:r>
    </w:p>
    <w:p w14:paraId="0347932F" w14:textId="7B0D13BF" w:rsidR="00B857B5" w:rsidDel="00FB0264" w:rsidRDefault="00B857B5" w:rsidP="00B857B5">
      <w:pPr>
        <w:pStyle w:val="TF-TEXTOQUADRO"/>
        <w:rPr>
          <w:del w:id="101" w:author="Dalton Solano dos Reis" w:date="2023-10-21T11:28:00Z"/>
        </w:rPr>
      </w:pPr>
      <w:del w:id="102" w:author="Dalton Solano dos Reis" w:date="2023-10-21T11:28:00Z">
        <w:r w:rsidDel="00FB0264">
          <w:delText>Além do jogo de xadrez, também foi inserido no jogo a opção de mostrar as casas em que as peças podem se movimentar como mostrado na, tendo assim a ideia de auxiliar no aprendizado do jogo</w:delText>
        </w:r>
        <w:r w:rsidR="001D184A" w:rsidDel="00FB0264">
          <w:delText xml:space="preserve"> como demonstrado na </w:delText>
        </w:r>
        <w:r w:rsidR="001D184A" w:rsidRPr="001D184A" w:rsidDel="00FB0264">
          <w:fldChar w:fldCharType="begin"/>
        </w:r>
        <w:r w:rsidR="001D184A" w:rsidRPr="001D184A" w:rsidDel="00FB0264">
          <w:delInstrText xml:space="preserve"> REF _Ref148209271 \h  \* MERGEFORMAT </w:delInstrText>
        </w:r>
        <w:r w:rsidR="001D184A" w:rsidRPr="001D184A" w:rsidDel="00FB0264">
          <w:fldChar w:fldCharType="separate"/>
        </w:r>
        <w:r w:rsidR="001D184A" w:rsidRPr="001D184A" w:rsidDel="00FB0264">
          <w:delText xml:space="preserve">Figura </w:delText>
        </w:r>
        <w:r w:rsidR="001D184A" w:rsidRPr="001D184A" w:rsidDel="00FB0264">
          <w:rPr>
            <w:noProof/>
          </w:rPr>
          <w:delText>3</w:delText>
        </w:r>
        <w:r w:rsidR="001D184A" w:rsidRPr="001D184A" w:rsidDel="00FB0264">
          <w:fldChar w:fldCharType="end"/>
        </w:r>
        <w:r w:rsidDel="00FB0264">
          <w:delText>.</w:delText>
        </w:r>
      </w:del>
    </w:p>
    <w:p w14:paraId="336AB438" w14:textId="77777777" w:rsidR="00B857B5" w:rsidRDefault="00B857B5" w:rsidP="00B857B5">
      <w:pPr>
        <w:pStyle w:val="TF-TEXTOQUADRO"/>
      </w:pPr>
      <w:r>
        <w:t xml:space="preserve">      </w:t>
      </w:r>
    </w:p>
    <w:p w14:paraId="1F908962" w14:textId="349AC3CA" w:rsidR="00B857B5" w:rsidRPr="00B857B5" w:rsidRDefault="00B857B5" w:rsidP="00A9133A">
      <w:pPr>
        <w:pStyle w:val="TF-LEGENDA"/>
        <w:rPr>
          <w:b/>
          <w:bCs/>
        </w:rPr>
        <w:pPrChange w:id="103" w:author="Dalton Solano dos Reis" w:date="2023-10-21T11:37:00Z">
          <w:pPr>
            <w:pStyle w:val="Legenda"/>
            <w:jc w:val="center"/>
          </w:pPr>
        </w:pPrChange>
      </w:pPr>
      <w:bookmarkStart w:id="104" w:name="_Ref148209271"/>
      <w:r w:rsidRPr="00B857B5">
        <w:t xml:space="preserve">Figura </w:t>
      </w:r>
      <w:fldSimple w:instr=" SEQ Figura \* ARABIC ">
        <w:r w:rsidR="001D184A">
          <w:rPr>
            <w:noProof/>
          </w:rPr>
          <w:t>3</w:t>
        </w:r>
      </w:fldSimple>
      <w:bookmarkEnd w:id="104"/>
      <w:r>
        <w:t xml:space="preserve"> – </w:t>
      </w:r>
      <w:del w:id="105" w:author="Dalton Solano dos Reis" w:date="2023-10-21T11:29:00Z">
        <w:r w:rsidDel="00FB0264">
          <w:delText xml:space="preserve">Exemplo de </w:delText>
        </w:r>
      </w:del>
      <w:ins w:id="106" w:author="Dalton Solano dos Reis" w:date="2023-10-21T11:29:00Z">
        <w:r w:rsidR="00FB0264">
          <w:rPr>
            <w:b/>
            <w:bCs/>
          </w:rPr>
          <w:t xml:space="preserve">Demonstração de </w:t>
        </w:r>
      </w:ins>
      <w:r>
        <w:t>movimento</w:t>
      </w:r>
      <w:ins w:id="107" w:author="Dalton Solano dos Reis" w:date="2023-10-21T11:29:00Z">
        <w:r w:rsidR="00FB0264">
          <w:rPr>
            <w:b/>
            <w:bCs/>
          </w:rPr>
          <w:t>s</w:t>
        </w:r>
      </w:ins>
      <w:r>
        <w:t xml:space="preserve"> </w:t>
      </w:r>
      <w:del w:id="108" w:author="Dalton Solano dos Reis" w:date="2023-10-21T11:30:00Z">
        <w:r w:rsidDel="00FB0264">
          <w:delText xml:space="preserve">possível </w:delText>
        </w:r>
      </w:del>
      <w:ins w:id="109" w:author="Dalton Solano dos Reis" w:date="2023-10-21T11:30:00Z">
        <w:r w:rsidR="00FB0264">
          <w:t>possíve</w:t>
        </w:r>
        <w:r w:rsidR="00FB0264">
          <w:rPr>
            <w:b/>
            <w:bCs/>
          </w:rPr>
          <w:t>is</w:t>
        </w:r>
        <w:r w:rsidR="00FB0264">
          <w:t xml:space="preserve"> </w:t>
        </w:r>
      </w:ins>
      <w:r>
        <w:t>da peça</w:t>
      </w:r>
      <w:ins w:id="110" w:author="Dalton Solano dos Reis" w:date="2023-10-21T11:30:00Z">
        <w:r w:rsidR="00FB0264">
          <w:rPr>
            <w:b/>
            <w:bCs/>
          </w:rPr>
          <w:t xml:space="preserve"> de xadrez</w:t>
        </w:r>
      </w:ins>
    </w:p>
    <w:p w14:paraId="56817246" w14:textId="2EDFABDF" w:rsidR="00B857B5" w:rsidRDefault="00B857B5" w:rsidP="00A9133A">
      <w:pPr>
        <w:pStyle w:val="TF-FIGURA"/>
        <w:pPrChange w:id="111" w:author="Dalton Solano dos Reis" w:date="2023-10-21T11:38:00Z">
          <w:pPr>
            <w:pStyle w:val="TF-TEXTOQUADRO"/>
          </w:pPr>
        </w:pPrChange>
      </w:pPr>
      <w:r>
        <w:t xml:space="preserve">    </w:t>
      </w:r>
      <w:r w:rsidRPr="00B857B5">
        <w:rPr>
          <w:noProof/>
        </w:rPr>
        <w:drawing>
          <wp:inline distT="0" distB="0" distL="0" distR="0" wp14:anchorId="4450A8C9" wp14:editId="48371E78">
            <wp:extent cx="4838700" cy="2725044"/>
            <wp:effectExtent l="12700" t="12700" r="12700" b="18415"/>
            <wp:docPr id="61383022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0223" name="Imagem 1" descr="Interface gráfica do usuári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862" cy="2734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FA90" w14:textId="51054828" w:rsidR="00B857B5" w:rsidRPr="006D2490" w:rsidRDefault="00B857B5" w:rsidP="00A9133A">
      <w:pPr>
        <w:pStyle w:val="TF-FONTE"/>
        <w:rPr>
          <w:rStyle w:val="normaltextrun"/>
        </w:rPr>
      </w:pP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del w:id="112" w:author="Dalton Solano dos Reis" w:date="2023-10-21T11:30:00Z">
        <w:r w:rsidRPr="006D2490" w:rsidDel="00FB0264">
          <w:rPr>
            <w:rStyle w:val="normaltextrun"/>
          </w:rPr>
          <w:delText>.</w:delText>
        </w:r>
      </w:del>
      <w:r w:rsidRPr="006D2490">
        <w:rPr>
          <w:rStyle w:val="normaltextrun"/>
        </w:rPr>
        <w:t xml:space="preserve"> (2019).</w:t>
      </w:r>
    </w:p>
    <w:p w14:paraId="508EE4E3" w14:textId="57C318AD" w:rsidR="00C61169" w:rsidRPr="00C61169" w:rsidRDefault="00C61169" w:rsidP="00FB0264">
      <w:pPr>
        <w:pStyle w:val="TF-TEXTO"/>
        <w:pPrChange w:id="113" w:author="Dalton Solano dos Reis" w:date="2023-10-21T11:31:00Z">
          <w:pPr>
            <w:pStyle w:val="TF-TEXTOQUADRO"/>
          </w:pPr>
        </w:pPrChange>
      </w:pPr>
      <w:r>
        <w:t xml:space="preserve">Para jogar </w:t>
      </w:r>
      <w:ins w:id="114" w:author="Dalton Solano dos Reis" w:date="2023-10-21T11:32:00Z">
        <w:r w:rsidR="00FB0264">
          <w:t xml:space="preserve">o jogo de xadrez </w:t>
        </w:r>
      </w:ins>
      <w:r>
        <w:t>é necessário que os dois jogadores tenham o aplicativo baixado, e o celular tenha conexão com a internet para que o jogo seja atualizado após cada jogada.</w:t>
      </w:r>
      <w:ins w:id="115" w:author="Dalton Solano dos Reis" w:date="2023-10-21T11:31:00Z">
        <w:r w:rsidR="00FB0264">
          <w:t xml:space="preserve"> </w:t>
        </w:r>
        <w:r w:rsidR="00FB0264" w:rsidRPr="00FB0264">
          <w:t>Os resultados após os testes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jogo.</w:t>
        </w:r>
      </w:ins>
    </w:p>
    <w:p w14:paraId="40EC4D1D" w14:textId="420CBE22" w:rsidR="0C468F99" w:rsidRDefault="0C468F99" w:rsidP="12CBBD5B">
      <w:pPr>
        <w:pStyle w:val="TF-TEXTO"/>
      </w:pPr>
      <w:del w:id="116" w:author="Dalton Solano dos Reis" w:date="2023-10-21T11:31:00Z">
        <w:r w:rsidRPr="12CBBD5B" w:rsidDel="00FB0264">
          <w:rPr>
            <w:color w:val="000000" w:themeColor="text1"/>
          </w:rPr>
          <w:lastRenderedPageBreak/>
          <w:delText>O resultado desejado foi atingido, o qual era desenvolver o jogo. Os resultados após os testes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jogo.</w:delText>
        </w:r>
      </w:del>
    </w:p>
    <w:p w14:paraId="3837E039" w14:textId="770F99E8" w:rsidR="0C468F99" w:rsidRPr="00CF73F4" w:rsidRDefault="0C468F99" w:rsidP="12CBBD5B">
      <w:pPr>
        <w:pStyle w:val="Ttulo2"/>
        <w:rPr>
          <w:lang w:val="en-US"/>
        </w:rPr>
      </w:pPr>
      <w:r w:rsidRPr="12CBBD5B">
        <w:rPr>
          <w:color w:val="000000" w:themeColor="text1"/>
          <w:lang w:val="en-US"/>
        </w:rPr>
        <w:t xml:space="preserve">MULTIPLAYER CHESS GAME DEVELOPMENT USING AUGMENTED REALITY AND 3D </w:t>
      </w:r>
      <w:proofErr w:type="gramStart"/>
      <w:r w:rsidRPr="12CBBD5B">
        <w:rPr>
          <w:color w:val="000000" w:themeColor="text1"/>
          <w:lang w:val="en-US"/>
        </w:rPr>
        <w:t>MODELS</w:t>
      </w:r>
      <w:proofErr w:type="gramEnd"/>
    </w:p>
    <w:p w14:paraId="1D1903C3" w14:textId="57323607" w:rsidR="47C40192" w:rsidRDefault="47C40192" w:rsidP="12CBBD5B">
      <w:pPr>
        <w:pStyle w:val="TF-TEXTO"/>
      </w:pPr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Cerrón</w:t>
      </w:r>
      <w:proofErr w:type="spellEnd"/>
      <w:r w:rsidRPr="12CBBD5B">
        <w:rPr>
          <w:color w:val="000000" w:themeColor="text1"/>
        </w:rPr>
        <w:t xml:space="preserve"> (2023) tem como objetivo desenvolver o jogo de xadrez, para dispositivos moveis, utilizando Realidade Aumentada (RA) e tendo representações em 3D das peças do jogo de xadrez. Para o desenvolvimento da parte de RA foi utilizado o Vuforia, para usar os marcadores físicos, para poder fazer a integração com o motor de jogos.</w:t>
      </w:r>
    </w:p>
    <w:p w14:paraId="356D15B3" w14:textId="51CCED30" w:rsidR="47C40192" w:rsidRDefault="47C40192" w:rsidP="12CBBD5B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Para a parte de desenvolvimento</w:t>
      </w:r>
      <w:r w:rsidR="00C61169">
        <w:rPr>
          <w:color w:val="000000" w:themeColor="text1"/>
        </w:rPr>
        <w:t xml:space="preserve"> a escolha de ferramentas foi bem similar ao trabalho correlato anterior,</w:t>
      </w:r>
      <w:r w:rsidRPr="12CBBD5B">
        <w:rPr>
          <w:color w:val="000000" w:themeColor="text1"/>
        </w:rPr>
        <w:t xml:space="preserve"> para </w:t>
      </w:r>
      <w:r w:rsidR="00C61169">
        <w:rPr>
          <w:color w:val="000000" w:themeColor="text1"/>
        </w:rPr>
        <w:t xml:space="preserve">a parte de </w:t>
      </w:r>
      <w:r w:rsidRPr="12CBBD5B">
        <w:rPr>
          <w:color w:val="000000" w:themeColor="text1"/>
        </w:rPr>
        <w:t xml:space="preserve">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(PUN). Para o desenvolvimento dos modelos 3D foram obtidos online e de graça. Para a modelagem, textura e animação foi utilizado o Blender. Para o desenvolvimento do jogo foi utilizado o Unity3D</w:t>
      </w:r>
      <w:r w:rsidR="00C61169">
        <w:rPr>
          <w:color w:val="000000" w:themeColor="text1"/>
        </w:rPr>
        <w:t>. Para a parte de Realidade Aumentada foi utilizado o</w:t>
      </w:r>
      <w:r w:rsidRPr="12CBBD5B">
        <w:rPr>
          <w:color w:val="000000" w:themeColor="text1"/>
        </w:rPr>
        <w:t xml:space="preserve"> Vuforia</w:t>
      </w:r>
      <w:r w:rsidR="00C61169">
        <w:rPr>
          <w:color w:val="000000" w:themeColor="text1"/>
        </w:rPr>
        <w:t>.</w:t>
      </w:r>
    </w:p>
    <w:p w14:paraId="45B7C8BF" w14:textId="7D26A779" w:rsidR="00C61169" w:rsidRPr="001D184A" w:rsidRDefault="00C61169" w:rsidP="12CBBD5B">
      <w:pPr>
        <w:pStyle w:val="TF-TEXTO"/>
        <w:rPr>
          <w:color w:val="000000" w:themeColor="text1"/>
        </w:rPr>
      </w:pPr>
      <w:r>
        <w:rPr>
          <w:color w:val="000000" w:themeColor="text1"/>
        </w:rPr>
        <w:t>O jogo foi desenvolvido para que o xadrez seja jogado entre dois jogadores</w:t>
      </w:r>
      <w:r w:rsidR="001D184A">
        <w:rPr>
          <w:color w:val="000000" w:themeColor="text1"/>
        </w:rPr>
        <w:t xml:space="preserve"> humanos</w:t>
      </w:r>
      <w:r>
        <w:rPr>
          <w:color w:val="000000" w:themeColor="text1"/>
        </w:rPr>
        <w:t xml:space="preserve">, necessitando assim que ambos tenham o aplicativo baixado e conexão com </w:t>
      </w:r>
      <w:r w:rsidR="001D184A">
        <w:rPr>
          <w:color w:val="000000" w:themeColor="text1"/>
        </w:rPr>
        <w:t>a mesma rede de internet</w:t>
      </w:r>
      <w:r>
        <w:rPr>
          <w:color w:val="000000" w:themeColor="text1"/>
        </w:rPr>
        <w:t>, para que o jogo seja atualizado após cada jogada. Para tra</w:t>
      </w:r>
      <w:r w:rsidR="001D184A">
        <w:rPr>
          <w:color w:val="000000" w:themeColor="text1"/>
        </w:rPr>
        <w:t xml:space="preserve">zer algum ponto de diferença entre o xadrez tradicional foram adicionadas peças personalizadas com a temática medieval, e foram adicionadas animações na captura de peças como mostrado na </w:t>
      </w:r>
      <w:r w:rsidR="001D184A" w:rsidRPr="001D184A">
        <w:rPr>
          <w:color w:val="000000" w:themeColor="text1"/>
        </w:rPr>
        <w:fldChar w:fldCharType="begin"/>
      </w:r>
      <w:r w:rsidR="001D184A" w:rsidRPr="001D184A">
        <w:rPr>
          <w:color w:val="000000" w:themeColor="text1"/>
        </w:rPr>
        <w:instrText xml:space="preserve"> REF _Ref148209218 \h  \* MERGEFORMAT </w:instrText>
      </w:r>
      <w:r w:rsidR="001D184A" w:rsidRPr="001D184A">
        <w:rPr>
          <w:color w:val="000000" w:themeColor="text1"/>
        </w:rPr>
      </w:r>
      <w:r w:rsidR="001D184A" w:rsidRPr="001D184A">
        <w:rPr>
          <w:color w:val="000000" w:themeColor="text1"/>
        </w:rPr>
        <w:fldChar w:fldCharType="separate"/>
      </w:r>
      <w:r w:rsidR="001D184A" w:rsidRPr="001D184A">
        <w:t xml:space="preserve">Figura </w:t>
      </w:r>
      <w:r w:rsidR="001D184A" w:rsidRPr="001D184A">
        <w:rPr>
          <w:noProof/>
        </w:rPr>
        <w:t>4</w:t>
      </w:r>
      <w:r w:rsidR="001D184A" w:rsidRPr="001D184A">
        <w:rPr>
          <w:color w:val="000000" w:themeColor="text1"/>
        </w:rPr>
        <w:fldChar w:fldCharType="end"/>
      </w:r>
      <w:r w:rsidR="001D184A">
        <w:rPr>
          <w:color w:val="000000" w:themeColor="text1"/>
        </w:rPr>
        <w:t>.</w:t>
      </w:r>
    </w:p>
    <w:p w14:paraId="56AAABDE" w14:textId="62C3D5D6" w:rsidR="001D184A" w:rsidRPr="001D184A" w:rsidRDefault="001D184A" w:rsidP="00A9133A">
      <w:pPr>
        <w:pStyle w:val="TF-LEGENDA"/>
        <w:pPrChange w:id="117" w:author="Dalton Solano dos Reis" w:date="2023-10-21T11:39:00Z">
          <w:pPr>
            <w:pStyle w:val="Legenda"/>
            <w:jc w:val="center"/>
          </w:pPr>
        </w:pPrChange>
      </w:pPr>
      <w:bookmarkStart w:id="118" w:name="_Ref148209218"/>
      <w:r w:rsidRPr="001D184A">
        <w:t xml:space="preserve">Figura </w:t>
      </w:r>
      <w:fldSimple w:instr=" SEQ Figura \* ARABIC ">
        <w:r w:rsidRPr="001D184A">
          <w:rPr>
            <w:noProof/>
          </w:rPr>
          <w:t>4</w:t>
        </w:r>
      </w:fldSimple>
      <w:bookmarkEnd w:id="118"/>
      <w:ins w:id="119" w:author="Dalton Solano dos Reis" w:date="2023-10-21T11:36:00Z">
        <w:r w:rsidR="00A9133A">
          <w:t xml:space="preserve"> – Demonstração da animação das peças do jogo de xadrez</w:t>
        </w:r>
      </w:ins>
    </w:p>
    <w:p w14:paraId="522953C8" w14:textId="3C1EBFA7" w:rsidR="001D184A" w:rsidRDefault="001D184A" w:rsidP="00A9133A">
      <w:pPr>
        <w:pStyle w:val="TF-FIGURA"/>
        <w:pPrChange w:id="120" w:author="Dalton Solano dos Reis" w:date="2023-10-21T11:39:00Z">
          <w:pPr>
            <w:pStyle w:val="TF-TEXTO"/>
            <w:ind w:left="2127" w:firstLine="0"/>
          </w:pPr>
        </w:pPrChange>
      </w:pPr>
      <w:r>
        <w:t xml:space="preserve">        </w:t>
      </w:r>
      <w:r w:rsidRPr="001D184A">
        <w:rPr>
          <w:noProof/>
        </w:rPr>
        <w:drawing>
          <wp:inline distT="0" distB="0" distL="0" distR="0" wp14:anchorId="43D37ABE" wp14:editId="2318B4C0">
            <wp:extent cx="2543530" cy="1695687"/>
            <wp:effectExtent l="0" t="0" r="9525" b="0"/>
            <wp:docPr id="1782757073" name="Imagem 1" descr="Uma imagem contendo segurando, mesa, par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7073" name="Imagem 1" descr="Uma imagem contendo segurando, mesa, par, luz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0BE" w14:textId="679E96C6" w:rsidR="006D2490" w:rsidRDefault="006D2490" w:rsidP="00A9133A">
      <w:pPr>
        <w:pStyle w:val="TF-FONTE"/>
        <w:rPr>
          <w:rStyle w:val="normaltextrun"/>
        </w:rPr>
      </w:pPr>
      <w:r>
        <w:t xml:space="preserve">     </w:t>
      </w: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del w:id="121" w:author="Dalton Solano dos Reis" w:date="2023-10-21T11:36:00Z">
        <w:r w:rsidRPr="006D2490" w:rsidDel="00A9133A">
          <w:rPr>
            <w:rStyle w:val="normaltextrun"/>
          </w:rPr>
          <w:delText>.</w:delText>
        </w:r>
      </w:del>
      <w:r w:rsidRPr="006D2490">
        <w:rPr>
          <w:rStyle w:val="normaltextrun"/>
        </w:rPr>
        <w:t xml:space="preserve"> (2019).</w:t>
      </w:r>
    </w:p>
    <w:p w14:paraId="25C1758A" w14:textId="6E01D0C8" w:rsidR="006D2490" w:rsidRPr="006D2490" w:rsidDel="00A9133A" w:rsidRDefault="006D2490" w:rsidP="006D2490">
      <w:pPr>
        <w:pStyle w:val="TF-TEXTO"/>
        <w:ind w:firstLine="0"/>
        <w:rPr>
          <w:del w:id="122" w:author="Dalton Solano dos Reis" w:date="2023-10-21T11:39:00Z"/>
        </w:rPr>
      </w:pPr>
      <w:del w:id="123" w:author="Dalton Solano dos Reis" w:date="2023-10-21T11:39:00Z">
        <w:r w:rsidDel="00A9133A">
          <w:delText>Pela ideia do desenvolvimento do artigo ser apenas sobre o desenvolvimento do jogo de xadrez para duas pessoas, ele não conta com dicas para os jogadores.</w:delText>
        </w:r>
      </w:del>
    </w:p>
    <w:p w14:paraId="5BED85C9" w14:textId="35073967" w:rsidR="47C40192" w:rsidRDefault="47C40192" w:rsidP="12CBBD5B">
      <w:pPr>
        <w:pStyle w:val="TF-TEXTO"/>
      </w:pPr>
      <w:r w:rsidRPr="12CBBD5B">
        <w:rPr>
          <w:color w:val="000000" w:themeColor="text1"/>
        </w:rPr>
        <w:t>A escolha correta de cada ferramenta foi importante pois todas conseguiram se integrar, e assim acelerando o desenvolvimento final do jogo. Na validação foi alcançado o objetivo de ter uma avaliação positiva de mais de 80% dos jogadores que participaram dos testes.</w:t>
      </w:r>
    </w:p>
    <w:p w14:paraId="25B7474A" w14:textId="4D0068D8" w:rsidR="00451B94" w:rsidRDefault="07C6E18D" w:rsidP="00424AD5">
      <w:pPr>
        <w:pStyle w:val="Ttulo1"/>
      </w:pPr>
      <w:bookmarkStart w:id="124" w:name="_Toc54164921"/>
      <w:bookmarkStart w:id="125" w:name="_Toc54165675"/>
      <w:bookmarkStart w:id="126" w:name="_Toc54169333"/>
      <w:bookmarkStart w:id="127" w:name="_Toc96347439"/>
      <w:bookmarkStart w:id="128" w:name="_Toc96357723"/>
      <w:bookmarkStart w:id="129" w:name="_Toc96491866"/>
      <w:bookmarkStart w:id="130" w:name="_Toc411603107"/>
      <w:bookmarkEnd w:id="69"/>
      <w:r>
        <w:t>PROPOSTA DE JOGO</w:t>
      </w:r>
    </w:p>
    <w:p w14:paraId="406A0F55" w14:textId="3D56E127" w:rsidR="0EB8BB81" w:rsidRDefault="0EB8BB81" w:rsidP="12CBBD5B">
      <w:pPr>
        <w:pStyle w:val="TF-TEXTO"/>
      </w:pPr>
      <w:r w:rsidRPr="12CBBD5B">
        <w:rPr>
          <w:color w:val="000000" w:themeColor="text1"/>
        </w:rPr>
        <w:t>Nesta seção será apresentada a justificativa e a relevância deste trabalho para a área de ensino do xadrez. Também serão apresentados os principais Requisitos Funcionais (RF) e Requisitos Não Funcionais (RNF), a metodologia utilizada e o cronograma a ser seguido.</w:t>
      </w:r>
    </w:p>
    <w:p w14:paraId="62F25ABA" w14:textId="77777777" w:rsidR="00451B94" w:rsidRDefault="72113DB8" w:rsidP="00E638A0">
      <w:pPr>
        <w:pStyle w:val="Ttulo2"/>
      </w:pPr>
      <w:bookmarkStart w:id="131" w:name="_Toc54164915"/>
      <w:bookmarkStart w:id="132" w:name="_Toc54165669"/>
      <w:bookmarkStart w:id="133" w:name="_Toc54169327"/>
      <w:bookmarkStart w:id="134" w:name="_Toc96347433"/>
      <w:bookmarkStart w:id="135" w:name="_Toc96357717"/>
      <w:bookmarkStart w:id="136" w:name="_Toc96491860"/>
      <w:bookmarkStart w:id="137" w:name="_Toc351015594"/>
      <w:r>
        <w:t>JUSTIFICATIVA</w:t>
      </w:r>
    </w:p>
    <w:p w14:paraId="7DDE160D" w14:textId="0D880026" w:rsidR="0E2D77F1" w:rsidRDefault="0E2D77F1" w:rsidP="61A4AB9D">
      <w:pPr>
        <w:pStyle w:val="TF-ALNEA"/>
        <w:numPr>
          <w:ilvl w:val="0"/>
          <w:numId w:val="0"/>
        </w:numPr>
        <w:ind w:left="320"/>
      </w:pPr>
      <w:r>
        <w:t xml:space="preserve">No Quadro 1 é apresentado um comparativo das </w:t>
      </w:r>
      <w:r w:rsidR="7B627565">
        <w:t xml:space="preserve">características </w:t>
      </w:r>
      <w:del w:id="138" w:author="Dalton Solano dos Reis" w:date="2023-10-21T11:41:00Z">
        <w:r w:rsidR="7B627565" w:rsidDel="005C6391">
          <w:delText xml:space="preserve">mais notáveis </w:delText>
        </w:r>
      </w:del>
      <w:r w:rsidR="7B627565">
        <w:t>entre os trabalhos correlatos.</w:t>
      </w:r>
    </w:p>
    <w:p w14:paraId="27160173" w14:textId="62CFBC76" w:rsidR="7B627565" w:rsidRDefault="7B627565" w:rsidP="61A4AB9D">
      <w:pPr>
        <w:pStyle w:val="TF-ALNEA"/>
        <w:numPr>
          <w:ilvl w:val="0"/>
          <w:numId w:val="0"/>
        </w:numPr>
      </w:pPr>
      <w:r>
        <w:t>Nas linhas são descritas as características e nas colunas os trabalhos.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25315A26" w:rsidR="006B0760" w:rsidRDefault="006B0760" w:rsidP="006B0760">
      <w:pPr>
        <w:pStyle w:val="TF-LEGENDA"/>
      </w:pPr>
      <w:bookmarkStart w:id="139" w:name="_Ref52025161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 w:rsidRPr="61A4AB9D">
        <w:rPr>
          <w:noProof/>
        </w:rPr>
        <w:t>1</w:t>
      </w:r>
      <w:r>
        <w:fldChar w:fldCharType="end"/>
      </w:r>
      <w:bookmarkEnd w:id="139"/>
      <w:r w:rsidR="0A7A4FD0">
        <w:t xml:space="preserve"> – Características</w:t>
      </w:r>
      <w:r w:rsidR="42EB184C">
        <w:t xml:space="preserve"> </w:t>
      </w:r>
      <w:r w:rsidR="0A7A4FD0">
        <w:t>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1256DEC9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commentRangeStart w:id="140"/>
            <w:r>
              <w:t>Correlato 01</w:t>
            </w:r>
            <w:commentRangeEnd w:id="140"/>
            <w:r w:rsidR="005C6391">
              <w:rPr>
                <w:rStyle w:val="Refdecomentrio"/>
              </w:rPr>
              <w:commentReference w:id="140"/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commentRangeStart w:id="141"/>
            <w:r>
              <w:t>Correlato 02</w:t>
            </w:r>
            <w:commentRangeEnd w:id="141"/>
            <w:r w:rsidR="005C6391">
              <w:rPr>
                <w:rStyle w:val="Refdecomentrio"/>
              </w:rPr>
              <w:commentReference w:id="141"/>
            </w:r>
          </w:p>
        </w:tc>
        <w:tc>
          <w:tcPr>
            <w:tcW w:w="1865" w:type="dxa"/>
            <w:shd w:val="clear" w:color="auto" w:fill="A6A6A6" w:themeFill="background1" w:themeFillShade="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commentRangeStart w:id="142"/>
            <w:r>
              <w:t>Correlato 03</w:t>
            </w:r>
            <w:commentRangeEnd w:id="142"/>
            <w:r w:rsidR="005C6391">
              <w:rPr>
                <w:rStyle w:val="Refdecomentrio"/>
              </w:rPr>
              <w:commentReference w:id="142"/>
            </w:r>
          </w:p>
        </w:tc>
      </w:tr>
      <w:tr w:rsidR="00802D0F" w14:paraId="3380952D" w14:textId="77777777" w:rsidTr="1256DEC9">
        <w:tc>
          <w:tcPr>
            <w:tcW w:w="3715" w:type="dxa"/>
            <w:shd w:val="clear" w:color="auto" w:fill="auto"/>
          </w:tcPr>
          <w:p w14:paraId="138D3B43" w14:textId="7D594524" w:rsidR="006B0760" w:rsidRDefault="466BC6BE" w:rsidP="004B3C46">
            <w:pPr>
              <w:pStyle w:val="TF-TEXTOQUADRO"/>
            </w:pPr>
            <w:r>
              <w:t>Utiliza RA</w:t>
            </w:r>
          </w:p>
        </w:tc>
        <w:tc>
          <w:tcPr>
            <w:tcW w:w="1746" w:type="dxa"/>
            <w:shd w:val="clear" w:color="auto" w:fill="auto"/>
          </w:tcPr>
          <w:p w14:paraId="2C274505" w14:textId="79373EE3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8F95D2" w14:textId="1C336AB9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1473A4A9" w14:textId="4EFC8C83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1256DEC9">
        <w:tc>
          <w:tcPr>
            <w:tcW w:w="3715" w:type="dxa"/>
            <w:shd w:val="clear" w:color="auto" w:fill="auto"/>
          </w:tcPr>
          <w:p w14:paraId="66E7B883" w14:textId="49B39006" w:rsidR="006B0760" w:rsidRDefault="466BC6BE" w:rsidP="004B3C46">
            <w:pPr>
              <w:pStyle w:val="TF-TEXTOQUADRO"/>
            </w:pPr>
            <w:r>
              <w:t>Necessário uso de marcador para RA</w:t>
            </w:r>
          </w:p>
        </w:tc>
        <w:tc>
          <w:tcPr>
            <w:tcW w:w="1746" w:type="dxa"/>
            <w:shd w:val="clear" w:color="auto" w:fill="auto"/>
          </w:tcPr>
          <w:p w14:paraId="629E5946" w14:textId="3BBA852A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FD3AA8B" w14:textId="1DC41E26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264287B7" w14:textId="0F65FE82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11F453D2" w14:textId="77777777" w:rsidTr="1256DEC9">
        <w:tc>
          <w:tcPr>
            <w:tcW w:w="3715" w:type="dxa"/>
            <w:shd w:val="clear" w:color="auto" w:fill="auto"/>
          </w:tcPr>
          <w:p w14:paraId="50EC2C27" w14:textId="161856CC" w:rsidR="006B0760" w:rsidRDefault="466BC6BE" w:rsidP="004B3C46">
            <w:pPr>
              <w:pStyle w:val="TF-TEXTOQUADRO"/>
            </w:pPr>
            <w:r>
              <w:t>Permite mais de um jogador</w:t>
            </w:r>
          </w:p>
        </w:tc>
        <w:tc>
          <w:tcPr>
            <w:tcW w:w="1746" w:type="dxa"/>
            <w:shd w:val="clear" w:color="auto" w:fill="auto"/>
          </w:tcPr>
          <w:p w14:paraId="0F66C670" w14:textId="680D439C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4D76A3C" w14:textId="5062B532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07137ECE" w14:textId="287174FC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4BD4C8AE" w14:textId="77777777" w:rsidTr="1256DEC9">
        <w:tc>
          <w:tcPr>
            <w:tcW w:w="3715" w:type="dxa"/>
            <w:shd w:val="clear" w:color="auto" w:fill="auto"/>
          </w:tcPr>
          <w:p w14:paraId="65404E7E" w14:textId="4EA69413" w:rsidR="006B0760" w:rsidRDefault="466BC6BE" w:rsidP="004B3C46">
            <w:pPr>
              <w:pStyle w:val="TF-TEXTOQUADRO"/>
            </w:pPr>
            <w:r>
              <w:t>Funciona offline</w:t>
            </w:r>
          </w:p>
        </w:tc>
        <w:tc>
          <w:tcPr>
            <w:tcW w:w="1746" w:type="dxa"/>
            <w:shd w:val="clear" w:color="auto" w:fill="auto"/>
          </w:tcPr>
          <w:p w14:paraId="6F10223E" w14:textId="067C713D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8FEA8FF" w14:textId="2A3986C7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3CA61DDF" w14:textId="025D2FB2" w:rsidR="006B0760" w:rsidRDefault="466BC6B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1256DEC9">
        <w:tc>
          <w:tcPr>
            <w:tcW w:w="3715" w:type="dxa"/>
            <w:shd w:val="clear" w:color="auto" w:fill="auto"/>
          </w:tcPr>
          <w:p w14:paraId="3D239ECB" w14:textId="08080E0A" w:rsidR="006B0760" w:rsidRDefault="466BC6BE" w:rsidP="004B3C46">
            <w:pPr>
              <w:pStyle w:val="TF-TEXTOQUADRO"/>
            </w:pPr>
            <w:r>
              <w:t>É sobre o jogo xadrez</w:t>
            </w:r>
          </w:p>
        </w:tc>
        <w:tc>
          <w:tcPr>
            <w:tcW w:w="1746" w:type="dxa"/>
            <w:shd w:val="clear" w:color="auto" w:fill="auto"/>
          </w:tcPr>
          <w:p w14:paraId="1A8F9496" w14:textId="08DDABD6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143F2DF" w14:textId="09C30F6E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6C90736" w14:textId="6D30AC56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1256DEC9">
        <w:tc>
          <w:tcPr>
            <w:tcW w:w="3715" w:type="dxa"/>
            <w:shd w:val="clear" w:color="auto" w:fill="auto"/>
          </w:tcPr>
          <w:p w14:paraId="788677F3" w14:textId="19D6BC37" w:rsidR="006B0760" w:rsidRDefault="466BC6BE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59B49A77" w14:textId="75E6E921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0096A45F" w14:textId="4286FDD6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2E2C7B86" w14:textId="4EDFF75C" w:rsidR="006B0760" w:rsidRDefault="466BC6BE" w:rsidP="004B3C46">
            <w:pPr>
              <w:pStyle w:val="TF-TEXTOQUADRO"/>
            </w:pPr>
            <w:r>
              <w:t>Android</w:t>
            </w:r>
          </w:p>
        </w:tc>
      </w:tr>
      <w:tr w:rsidR="00802D0F" w14:paraId="6EC8F5BD" w14:textId="77777777" w:rsidTr="1256DEC9">
        <w:tc>
          <w:tcPr>
            <w:tcW w:w="3715" w:type="dxa"/>
            <w:shd w:val="clear" w:color="auto" w:fill="auto"/>
          </w:tcPr>
          <w:p w14:paraId="31E84560" w14:textId="4C680455" w:rsidR="006B0760" w:rsidRDefault="466BC6BE" w:rsidP="004B3C46">
            <w:pPr>
              <w:pStyle w:val="TF-TEXTOQUADRO"/>
            </w:pPr>
            <w:r>
              <w:t>Mostra jogadas possíveis</w:t>
            </w:r>
          </w:p>
        </w:tc>
        <w:tc>
          <w:tcPr>
            <w:tcW w:w="1746" w:type="dxa"/>
            <w:shd w:val="clear" w:color="auto" w:fill="auto"/>
          </w:tcPr>
          <w:p w14:paraId="36BA4CD1" w14:textId="4DF60EC9" w:rsidR="006B0760" w:rsidRDefault="466BC6BE" w:rsidP="004B3C46">
            <w:pPr>
              <w:pStyle w:val="TF-TEXTOQUADRO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21B8B5" w14:textId="10711F65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3CB7B5DF" w14:textId="14D06BB1" w:rsidR="006B0760" w:rsidRDefault="466BC6BE" w:rsidP="004B3C46">
            <w:pPr>
              <w:pStyle w:val="TF-TEXTOQUADRO"/>
            </w:pPr>
            <w:r>
              <w:t>Não</w:t>
            </w:r>
          </w:p>
        </w:tc>
      </w:tr>
    </w:tbl>
    <w:p w14:paraId="3348F4EE" w14:textId="0F555506" w:rsidR="0510ABF0" w:rsidRDefault="0510ABF0" w:rsidP="1256DEC9">
      <w:pPr>
        <w:pStyle w:val="TF-FONTE"/>
      </w:pPr>
      <w:r>
        <w:t>Fonte: elaborado pelo autor.</w:t>
      </w:r>
    </w:p>
    <w:p w14:paraId="065B72B9" w14:textId="01E37078" w:rsidR="6808B8CB" w:rsidRDefault="6808B8CB" w:rsidP="00241906">
      <w:pPr>
        <w:pStyle w:val="TF-TEXTO"/>
        <w:pPrChange w:id="143" w:author="Dalton Solano dos Reis" w:date="2023-10-21T11:46:00Z">
          <w:pPr>
            <w:ind w:firstLine="567"/>
          </w:pPr>
        </w:pPrChange>
      </w:pPr>
      <w:r w:rsidRPr="12CBBD5B">
        <w:t xml:space="preserve">A partir do </w:t>
      </w:r>
      <w:commentRangeStart w:id="144"/>
      <w:r w:rsidR="00000000">
        <w:fldChar w:fldCharType="begin"/>
      </w:r>
      <w:r w:rsidR="00000000">
        <w:instrText>HYPERLINK "bookmark://Indicador1" \h</w:instrText>
      </w:r>
      <w:r w:rsidR="00000000">
        <w:fldChar w:fldCharType="separate"/>
      </w:r>
      <w:r w:rsidRPr="12CBBD5B">
        <w:rPr>
          <w:rStyle w:val="Hyperlink"/>
          <w:noProof w:val="0"/>
          <w:color w:val="auto"/>
          <w:u w:val="none"/>
        </w:rPr>
        <w:t>qu</w:t>
      </w:r>
      <w:r w:rsidRPr="12CBBD5B">
        <w:rPr>
          <w:rStyle w:val="Hyperlink"/>
          <w:noProof w:val="0"/>
          <w:color w:val="auto"/>
          <w:u w:val="none"/>
        </w:rPr>
        <w:t>a</w:t>
      </w:r>
      <w:r w:rsidRPr="12CBBD5B">
        <w:rPr>
          <w:rStyle w:val="Hyperlink"/>
          <w:noProof w:val="0"/>
          <w:color w:val="auto"/>
          <w:u w:val="none"/>
        </w:rPr>
        <w:t>dro 1</w:t>
      </w:r>
      <w:r w:rsidR="00000000">
        <w:rPr>
          <w:rStyle w:val="Hyperlink"/>
          <w:noProof w:val="0"/>
          <w:color w:val="auto"/>
          <w:u w:val="none"/>
        </w:rPr>
        <w:fldChar w:fldCharType="end"/>
      </w:r>
      <w:commentRangeEnd w:id="144"/>
      <w:r w:rsidR="005C6391">
        <w:rPr>
          <w:rStyle w:val="Refdecomentrio"/>
        </w:rPr>
        <w:commentReference w:id="144"/>
      </w:r>
      <w:r w:rsidRPr="12CBBD5B">
        <w:t xml:space="preserve"> se pode constatar que todos os trabalhos utilizaram marcadores, sendo essa uma forma de utilizar a Realidade Aumentada (RA).</w:t>
      </w:r>
      <w:ins w:id="145" w:author="Dalton Solano dos Reis" w:date="2023-10-21T11:46:00Z">
        <w:r w:rsidR="00241906">
          <w:t xml:space="preserve"> </w:t>
        </w:r>
      </w:ins>
      <w:ins w:id="146" w:author="Dalton Solano dos Reis" w:date="2023-10-21T11:47:00Z">
        <w:r w:rsidR="00241906" w:rsidRPr="00241906">
          <w:t xml:space="preserve">Enquanto Chen (2020) permite a utilização offline, </w:t>
        </w:r>
        <w:proofErr w:type="spellStart"/>
        <w:r w:rsidR="00241906" w:rsidRPr="00241906">
          <w:t>Yusof</w:t>
        </w:r>
        <w:proofErr w:type="spellEnd"/>
        <w:r w:rsidR="00241906" w:rsidRPr="00241906">
          <w:t xml:space="preserve"> (2019) e </w:t>
        </w:r>
        <w:proofErr w:type="spellStart"/>
        <w:r w:rsidR="00241906" w:rsidRPr="00241906">
          <w:t>Cerrón</w:t>
        </w:r>
        <w:proofErr w:type="spellEnd"/>
        <w:r w:rsidR="00241906" w:rsidRPr="00241906">
          <w:t xml:space="preserve"> (2023) não permitem, pois para haver a interação entre os dois participantes, é necessário que eles estejam conectados à internet para que o tabuleiro possa ser renderizado após o movimento do adversário.</w:t>
        </w:r>
      </w:ins>
    </w:p>
    <w:p w14:paraId="32B82C1D" w14:textId="40C3F010" w:rsidR="6808B8CB" w:rsidRDefault="6808B8CB" w:rsidP="00241906">
      <w:pPr>
        <w:pStyle w:val="TF-TEXTO"/>
        <w:pPrChange w:id="147" w:author="Dalton Solano dos Reis" w:date="2023-10-21T11:46:00Z">
          <w:pPr>
            <w:spacing w:after="120"/>
            <w:ind w:firstLine="567"/>
            <w:jc w:val="both"/>
          </w:pPr>
        </w:pPrChange>
      </w:pPr>
      <w:bookmarkStart w:id="148" w:name="_Int_eon9EuE0"/>
      <w:del w:id="149" w:author="Dalton Solano dos Reis" w:date="2023-10-21T11:46:00Z">
        <w:r w:rsidRPr="12CBBD5B" w:rsidDel="00241906">
          <w:delText>Enquanto Chen (2020) permite a utilização offline, Yusof (2019) e Cerrón (2023) não permitem, pois para haver a interação entre os dois participantes, é necessário que eles estejam conectados à internet para que o tabuleiro possa ser renderizado após o movimento do adversário.</w:delText>
        </w:r>
      </w:del>
      <w:bookmarkEnd w:id="148"/>
    </w:p>
    <w:p w14:paraId="3CAD0678" w14:textId="7B48A0D3" w:rsidR="6808B8CB" w:rsidRDefault="6808B8CB" w:rsidP="00241906">
      <w:pPr>
        <w:pStyle w:val="TF-TEXTO"/>
        <w:pPrChange w:id="150" w:author="Dalton Solano dos Reis" w:date="2023-10-21T11:46:00Z">
          <w:pPr>
            <w:ind w:firstLine="567"/>
          </w:pPr>
        </w:pPrChange>
      </w:pPr>
      <w:del w:id="151" w:author="Dalton Solano dos Reis" w:date="2023-10-21T11:47:00Z">
        <w:r w:rsidRPr="12CBBD5B" w:rsidDel="00241906">
          <w:delText xml:space="preserve">Enquanto </w:delText>
        </w:r>
      </w:del>
      <w:ins w:id="152" w:author="Dalton Solano dos Reis" w:date="2023-10-21T11:47:00Z">
        <w:r w:rsidR="00241906">
          <w:t>Já</w:t>
        </w:r>
        <w:r w:rsidR="00241906" w:rsidRPr="12CBBD5B">
          <w:t xml:space="preserve"> </w:t>
        </w:r>
      </w:ins>
      <w:r w:rsidRPr="12CBBD5B">
        <w:t xml:space="preserve">o trabalho desenvolvido por Chen (2020) não é sobre o xadrez, mas sim sobre outro jogo de tabuleiro, os trabalhos de </w:t>
      </w:r>
      <w:proofErr w:type="spellStart"/>
      <w:r w:rsidRPr="12CBBD5B">
        <w:t>Yusof</w:t>
      </w:r>
      <w:proofErr w:type="spellEnd"/>
      <w:r w:rsidRPr="12CBBD5B">
        <w:t xml:space="preserve"> (2019) e </w:t>
      </w:r>
      <w:proofErr w:type="spellStart"/>
      <w:r w:rsidRPr="12CBBD5B">
        <w:t>Cerrón</w:t>
      </w:r>
      <w:proofErr w:type="spellEnd"/>
      <w:r w:rsidRPr="12CBBD5B">
        <w:t xml:space="preserve"> (2023) são sobre o jogo de xadrez. Isso mostra que a utilização de RA, pode ser utilizada em mais de um estilo de jogo de tabuleiro.</w:t>
      </w:r>
      <w:ins w:id="153" w:author="Dalton Solano dos Reis" w:date="2023-10-21T11:49:00Z">
        <w:r w:rsidR="00241906">
          <w:t xml:space="preserve"> </w:t>
        </w:r>
        <w:r w:rsidR="00241906" w:rsidRPr="00241906">
          <w:t xml:space="preserve">E por fim, </w:t>
        </w:r>
        <w:proofErr w:type="spellStart"/>
        <w:r w:rsidR="00241906" w:rsidRPr="00241906">
          <w:t>Yusof</w:t>
        </w:r>
        <w:proofErr w:type="spellEnd"/>
        <w:r w:rsidR="00241906" w:rsidRPr="00241906">
          <w:t xml:space="preserve"> (2019) mostra quais são as jogadas possíveis, </w:t>
        </w:r>
        <w:proofErr w:type="spellStart"/>
        <w:r w:rsidR="00241906" w:rsidRPr="00241906">
          <w:t>Cerrón</w:t>
        </w:r>
        <w:proofErr w:type="spellEnd"/>
        <w:r w:rsidR="00241906" w:rsidRPr="00241906">
          <w:t xml:space="preserve"> (2023) não tem essa opção. Essa opção de mostrar as jogadas possíveis é bastante útil para jogadores iniciantes entenderem qual as possibilidades de cada peça de xadrez trazem, tendo assim o processo de aprendizado e o interesse pelo jogo aumentado.</w:t>
        </w:r>
      </w:ins>
    </w:p>
    <w:p w14:paraId="1917027B" w14:textId="3FAF8557" w:rsidR="6808B8CB" w:rsidRDefault="6808B8CB" w:rsidP="00241906">
      <w:pPr>
        <w:pStyle w:val="TF-TEXTO"/>
        <w:pPrChange w:id="154" w:author="Dalton Solano dos Reis" w:date="2023-10-21T11:46:00Z">
          <w:pPr>
            <w:ind w:firstLine="567"/>
          </w:pPr>
        </w:pPrChange>
      </w:pPr>
      <w:del w:id="155" w:author="Dalton Solano dos Reis" w:date="2023-10-21T11:48:00Z">
        <w:r w:rsidRPr="12CBBD5B" w:rsidDel="00241906">
          <w:delText xml:space="preserve">Enquanto </w:delText>
        </w:r>
      </w:del>
      <w:del w:id="156" w:author="Dalton Solano dos Reis" w:date="2023-10-21T11:49:00Z">
        <w:r w:rsidRPr="12CBBD5B" w:rsidDel="00241906">
          <w:delText>Yusof (2019) mostra quais são as jogadas possíveis, Cerrón (2023) não tem essa opção. Essa opção de mostrar as jogadas possíveis é bastante útil para jogadores iniciantes entenderem qual as possibilidades de cada peça de xadrez trazem, tendo assim o processo de aprendizado e o interesse pelo jogo aumentado.</w:delText>
        </w:r>
      </w:del>
    </w:p>
    <w:p w14:paraId="6549E6D2" w14:textId="33EC5DFA" w:rsidR="6808B8CB" w:rsidRDefault="6808B8CB" w:rsidP="00241906">
      <w:pPr>
        <w:pStyle w:val="TF-TEXTO"/>
        <w:pPrChange w:id="157" w:author="Dalton Solano dos Reis" w:date="2023-10-21T11:46:00Z">
          <w:pPr>
            <w:ind w:firstLine="567"/>
          </w:pPr>
        </w:pPrChange>
      </w:pPr>
      <w:r w:rsidRPr="12CBBD5B">
        <w:t>Desta forma se pode concluir que apesar dos trabalhos correlatos utilizarem marcadores para RA, nenhum deles utilizam de fato um tabuleiro físico como ferramenta de jogo. Além disso nenhum deles é voltado para o ensino do xadrez para iniciantes. Sendo assim o trabalho proposto se difere dos demais, pois pretende utilizar uma Interface de Usuário Tangível como objeto para o jogo e focar mais na parte de ensino para crianças, tendo assim ferramentas pensadas para esse objetivo.</w:t>
      </w:r>
    </w:p>
    <w:p w14:paraId="5B5A73BD" w14:textId="22FD9A02" w:rsidR="12CBBD5B" w:rsidRDefault="12CBBD5B" w:rsidP="12CBBD5B">
      <w:pPr>
        <w:ind w:firstLine="567"/>
        <w:rPr>
          <w:sz w:val="20"/>
          <w:szCs w:val="20"/>
        </w:rPr>
      </w:pPr>
    </w:p>
    <w:p w14:paraId="3D7F289F" w14:textId="77777777" w:rsidR="00451B94" w:rsidRDefault="72113DB8" w:rsidP="00E638A0">
      <w:pPr>
        <w:pStyle w:val="Ttulo2"/>
      </w:pPr>
      <w:r>
        <w:t>REQUISITOS PRINCIPAIS DO PROBLEMA A SER TRABALHADO</w:t>
      </w:r>
      <w:bookmarkEnd w:id="131"/>
      <w:bookmarkEnd w:id="132"/>
      <w:bookmarkEnd w:id="133"/>
      <w:bookmarkEnd w:id="134"/>
      <w:bookmarkEnd w:id="135"/>
      <w:bookmarkEnd w:id="136"/>
      <w:bookmarkEnd w:id="137"/>
    </w:p>
    <w:p w14:paraId="1C2CFAC4" w14:textId="55A61305" w:rsidR="42008F6A" w:rsidRDefault="42008F6A" w:rsidP="1256DEC9">
      <w:pPr>
        <w:pStyle w:val="TF-TEXTO"/>
      </w:pPr>
      <w:r>
        <w:t>Os requisitos da ferramenta são:</w:t>
      </w:r>
    </w:p>
    <w:p w14:paraId="1E02E9BE" w14:textId="4BFFF3D1" w:rsidR="42008F6A" w:rsidRDefault="6AE38C6C" w:rsidP="12CBBD5B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 xml:space="preserve">deve mostrar as peças e o tabuleiro de xadrez fisicamente (Requisito </w:t>
      </w:r>
      <w:del w:id="158" w:author="Dalton Solano dos Reis" w:date="2023-10-21T11:50:00Z">
        <w:r w:rsidRPr="12CBBD5B" w:rsidDel="00241906">
          <w:rPr>
            <w:color w:val="000000" w:themeColor="text1"/>
            <w:sz w:val="19"/>
            <w:szCs w:val="19"/>
          </w:rPr>
          <w:delText xml:space="preserve">funcional </w:delText>
        </w:r>
      </w:del>
      <w:ins w:id="159" w:author="Dalton Solano dos Reis" w:date="2023-10-21T11:50:00Z">
        <w:r w:rsidR="00241906">
          <w:rPr>
            <w:color w:val="000000" w:themeColor="text1"/>
            <w:sz w:val="19"/>
            <w:szCs w:val="19"/>
          </w:rPr>
          <w:t>F</w:t>
        </w:r>
        <w:r w:rsidR="00241906" w:rsidRPr="12CBBD5B">
          <w:rPr>
            <w:color w:val="000000" w:themeColor="text1"/>
            <w:sz w:val="19"/>
            <w:szCs w:val="19"/>
          </w:rPr>
          <w:t xml:space="preserve">uncional </w:t>
        </w:r>
      </w:ins>
      <w:r w:rsidRPr="12CBBD5B">
        <w:rPr>
          <w:color w:val="000000" w:themeColor="text1"/>
          <w:sz w:val="19"/>
          <w:szCs w:val="19"/>
        </w:rPr>
        <w:t>– RF);</w:t>
      </w:r>
    </w:p>
    <w:p w14:paraId="40E0C7C9" w14:textId="4A1B173B" w:rsidR="42008F6A" w:rsidRDefault="17BF0D62" w:rsidP="12CBBD5B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mostrar as posições de possíveis jogadas para as peças (RF);</w:t>
      </w:r>
    </w:p>
    <w:p w14:paraId="07DAD87E" w14:textId="0BA31C91" w:rsidR="40DF69A1" w:rsidRDefault="40DF69A1" w:rsidP="12CBBD5B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ser fisicamente interativo (RF);</w:t>
      </w:r>
    </w:p>
    <w:p w14:paraId="125998C3" w14:textId="2BEA1B07" w:rsidR="429A3F89" w:rsidRDefault="429A3F89" w:rsidP="12CBBD5B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utilizar marcadores físicos para representar as peças (RF);</w:t>
      </w:r>
    </w:p>
    <w:p w14:paraId="2AB39461" w14:textId="0F5BDECC" w:rsidR="2ACBB12E" w:rsidRDefault="2ACBB12E" w:rsidP="12CBBD5B">
      <w:pPr>
        <w:pStyle w:val="TF-TEXTO"/>
        <w:numPr>
          <w:ilvl w:val="0"/>
          <w:numId w:val="1"/>
        </w:numPr>
        <w:rPr>
          <w:color w:val="000000" w:themeColor="text1"/>
        </w:rPr>
      </w:pPr>
      <w:r w:rsidRPr="12CBBD5B">
        <w:rPr>
          <w:color w:val="000000" w:themeColor="text1"/>
        </w:rPr>
        <w:t>deve auxiliar no ensino do xadrez (RF);</w:t>
      </w:r>
    </w:p>
    <w:p w14:paraId="59EEB53F" w14:textId="69F1BF1A" w:rsidR="42008F6A" w:rsidRDefault="6501282A" w:rsidP="12CBBD5B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ser intuitivo para o usuário (Requisito Não Funcional – RNF);</w:t>
      </w:r>
    </w:p>
    <w:p w14:paraId="42BB21AE" w14:textId="0F2D965A" w:rsidR="42008F6A" w:rsidRDefault="6D2552A7" w:rsidP="12CBBD5B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utilizar o ambiente de desenvolvimento Unity (RNF);</w:t>
      </w:r>
    </w:p>
    <w:p w14:paraId="100B106A" w14:textId="5949DEF0" w:rsidR="189AC934" w:rsidRDefault="189AC934" w:rsidP="12CBBD5B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</w:rPr>
        <w:t>utilizar a ferramenta Vuforia na parte de Realidade Aumentada (RNF)</w:t>
      </w:r>
      <w:ins w:id="160" w:author="Dalton Solano dos Reis" w:date="2023-10-21T11:50:00Z">
        <w:r w:rsidR="00241906">
          <w:rPr>
            <w:color w:val="000000" w:themeColor="text1"/>
          </w:rPr>
          <w:t>.</w:t>
        </w:r>
      </w:ins>
      <w:del w:id="161" w:author="Dalton Solano dos Reis" w:date="2023-10-21T11:50:00Z">
        <w:r w:rsidRPr="12CBBD5B" w:rsidDel="00241906">
          <w:rPr>
            <w:color w:val="000000" w:themeColor="text1"/>
          </w:rPr>
          <w:delText>;</w:delText>
        </w:r>
      </w:del>
    </w:p>
    <w:p w14:paraId="693E553B" w14:textId="77777777" w:rsidR="00451B94" w:rsidRDefault="72113DB8" w:rsidP="00E638A0">
      <w:pPr>
        <w:pStyle w:val="Ttulo2"/>
      </w:pPr>
      <w:r>
        <w:t>METODOLOGIA</w:t>
      </w:r>
    </w:p>
    <w:p w14:paraId="64C077B2" w14:textId="04C75330" w:rsidR="72113DB8" w:rsidRDefault="72113DB8" w:rsidP="12CBBD5B">
      <w:pPr>
        <w:pStyle w:val="TF-TEXTO"/>
      </w:pPr>
      <w:r>
        <w:t>O trabalho será desenvolvido observando as seguintes etapas:</w:t>
      </w:r>
    </w:p>
    <w:p w14:paraId="0701FF61" w14:textId="26E6D3C0" w:rsidR="39302341" w:rsidRDefault="39302341" w:rsidP="12CBBD5B">
      <w:pPr>
        <w:pStyle w:val="TF-ALNEA"/>
        <w:numPr>
          <w:ilvl w:val="0"/>
          <w:numId w:val="3"/>
        </w:numPr>
      </w:pPr>
      <w:r>
        <w:t xml:space="preserve">levantamento bibliográfico: pesquisar sobre xadrez e a utilização </w:t>
      </w:r>
      <w:ins w:id="162" w:author="Dalton Solano dos Reis" w:date="2023-10-21T11:54:00Z">
        <w:r w:rsidR="00241906">
          <w:t xml:space="preserve">da Realidade Aumentada </w:t>
        </w:r>
      </w:ins>
      <w:del w:id="163" w:author="Dalton Solano dos Reis" w:date="2023-10-21T11:54:00Z">
        <w:r w:rsidDel="00241906">
          <w:delText xml:space="preserve">de </w:delText>
        </w:r>
      </w:del>
      <w:proofErr w:type="gramStart"/>
      <w:ins w:id="164" w:author="Dalton Solano dos Reis" w:date="2023-10-21T11:54:00Z">
        <w:r w:rsidR="00241906">
          <w:t xml:space="preserve">com </w:t>
        </w:r>
        <w:r w:rsidR="00241906">
          <w:t xml:space="preserve"> </w:t>
        </w:r>
      </w:ins>
      <w:r>
        <w:t>I</w:t>
      </w:r>
      <w:r w:rsidR="1084BA2B">
        <w:t>nterface</w:t>
      </w:r>
      <w:proofErr w:type="gramEnd"/>
      <w:r w:rsidR="1084BA2B">
        <w:t xml:space="preserve"> Humano Computador </w:t>
      </w:r>
      <w:r>
        <w:t>para desenvolvimento de jogos;</w:t>
      </w:r>
    </w:p>
    <w:p w14:paraId="488CE17E" w14:textId="3C2AB59C" w:rsidR="68E37844" w:rsidRDefault="68E37844" w:rsidP="12CBBD5B">
      <w:pPr>
        <w:pStyle w:val="TF-ALNEA"/>
        <w:numPr>
          <w:ilvl w:val="0"/>
          <w:numId w:val="3"/>
        </w:numPr>
      </w:pPr>
      <w:r w:rsidRPr="12CBBD5B">
        <w:rPr>
          <w:color w:val="000000" w:themeColor="text1"/>
          <w:sz w:val="19"/>
          <w:szCs w:val="19"/>
        </w:rPr>
        <w:t xml:space="preserve">levantamento de requisitos: a partir da etapa anterior reavaliar </w:t>
      </w:r>
      <w:del w:id="165" w:author="Dalton Solano dos Reis" w:date="2023-10-21T11:52:00Z">
        <w:r w:rsidRPr="12CBBD5B" w:rsidDel="00241906">
          <w:rPr>
            <w:color w:val="000000" w:themeColor="text1"/>
            <w:sz w:val="19"/>
            <w:szCs w:val="19"/>
          </w:rPr>
          <w:delText xml:space="preserve">quais serão </w:delText>
        </w:r>
      </w:del>
      <w:r w:rsidRPr="12CBBD5B">
        <w:rPr>
          <w:color w:val="000000" w:themeColor="text1"/>
          <w:sz w:val="19"/>
          <w:szCs w:val="19"/>
        </w:rPr>
        <w:t>os requisitos para o desenvolvimento;</w:t>
      </w:r>
    </w:p>
    <w:p w14:paraId="6074D821" w14:textId="4DBDDAB0" w:rsidR="68E37844" w:rsidRDefault="68E37844" w:rsidP="12CBBD5B">
      <w:pPr>
        <w:pStyle w:val="TF-ALNEA"/>
        <w:numPr>
          <w:ilvl w:val="0"/>
          <w:numId w:val="3"/>
        </w:numPr>
      </w:pPr>
      <w:r w:rsidRPr="12CBBD5B">
        <w:rPr>
          <w:color w:val="000000" w:themeColor="text1"/>
          <w:sz w:val="19"/>
          <w:szCs w:val="19"/>
        </w:rPr>
        <w:t xml:space="preserve">modelagem de diagramas: realizar modelagem do diagrama de classes e do modelo de entidade de </w:t>
      </w:r>
      <w:r w:rsidRPr="12CBBD5B">
        <w:rPr>
          <w:color w:val="000000" w:themeColor="text1"/>
          <w:sz w:val="19"/>
          <w:szCs w:val="19"/>
        </w:rPr>
        <w:lastRenderedPageBreak/>
        <w:t xml:space="preserve">relacionamento a serem utilizados no projeto, seguindo os padrões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Unified</w:t>
      </w:r>
      <w:proofErr w:type="spellEnd"/>
      <w:r w:rsidRPr="12CBBD5B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Modeling</w:t>
      </w:r>
      <w:proofErr w:type="spellEnd"/>
      <w:r w:rsidRPr="12CBBD5B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Language</w:t>
      </w:r>
      <w:proofErr w:type="spellEnd"/>
      <w:r w:rsidRPr="12CBBD5B">
        <w:rPr>
          <w:color w:val="000000" w:themeColor="text1"/>
          <w:sz w:val="19"/>
          <w:szCs w:val="19"/>
        </w:rPr>
        <w:t xml:space="preserve"> (UML);</w:t>
      </w:r>
    </w:p>
    <w:p w14:paraId="147A6F8E" w14:textId="58B469C6" w:rsidR="68E37844" w:rsidRDefault="68E37844" w:rsidP="12CBBD5B">
      <w:pPr>
        <w:pStyle w:val="TF-ALNEA"/>
      </w:pPr>
      <w:r w:rsidRPr="12CBBD5B">
        <w:rPr>
          <w:color w:val="000000" w:themeColor="text1"/>
          <w:sz w:val="19"/>
          <w:szCs w:val="19"/>
        </w:rPr>
        <w:t>desenvolvimento dos marcadores físicos: desenvolver o tipo de marcador que melhor se encaixa com o trabalho;</w:t>
      </w:r>
    </w:p>
    <w:p w14:paraId="02CA7159" w14:textId="0D292DC7" w:rsidR="68E37844" w:rsidRDefault="68E37844" w:rsidP="12CBBD5B">
      <w:pPr>
        <w:pStyle w:val="TF-ALNEA"/>
      </w:pPr>
      <w:r w:rsidRPr="12CBBD5B">
        <w:rPr>
          <w:color w:val="000000" w:themeColor="text1"/>
          <w:sz w:val="19"/>
          <w:szCs w:val="19"/>
        </w:rPr>
        <w:t>fazer o mapeamento dos marcadores: mapear os marcadores e integrar com o Vuforia que será a ferramenta utilizada para gerar a RA;</w:t>
      </w:r>
    </w:p>
    <w:p w14:paraId="24B2AA30" w14:textId="1A143675" w:rsidR="68E37844" w:rsidRDefault="68E37844" w:rsidP="12CBBD5B">
      <w:pPr>
        <w:pStyle w:val="TF-ALNEA"/>
      </w:pPr>
      <w:r w:rsidRPr="12CBBD5B">
        <w:rPr>
          <w:color w:val="000000" w:themeColor="text1"/>
          <w:sz w:val="19"/>
          <w:szCs w:val="19"/>
        </w:rPr>
        <w:t>integrar o Vuforia com o motor de desenvolvimento:  integrar o Vuforia com o Unity que será o motor utilizado para desenvolvimento;</w:t>
      </w:r>
    </w:p>
    <w:p w14:paraId="75F459D0" w14:textId="25211C6C" w:rsidR="68E37844" w:rsidRDefault="68E37844" w:rsidP="12CBBD5B">
      <w:pPr>
        <w:pStyle w:val="TF-ALNEA"/>
        <w:spacing w:line="259" w:lineRule="auto"/>
      </w:pPr>
      <w:r w:rsidRPr="12CBBD5B">
        <w:rPr>
          <w:color w:val="000000" w:themeColor="text1"/>
          <w:sz w:val="19"/>
          <w:szCs w:val="19"/>
        </w:rPr>
        <w:t>desenvolver o jogo: desenvolver os movimentos das peças, assim como quais casas elas podem ocupar e a lógica por trás do xadrez;</w:t>
      </w:r>
    </w:p>
    <w:p w14:paraId="1476F20A" w14:textId="67168607" w:rsidR="68E37844" w:rsidRDefault="68E37844" w:rsidP="12CBBD5B">
      <w:pPr>
        <w:pStyle w:val="TF-ALNEA"/>
      </w:pPr>
      <w:r w:rsidRPr="12CBBD5B">
        <w:rPr>
          <w:color w:val="000000" w:themeColor="text1"/>
          <w:sz w:val="19"/>
          <w:szCs w:val="19"/>
        </w:rPr>
        <w:t>teste com usuários: efetuar testes de usabilidade com público-alvo.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166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2</w:t>
      </w:r>
      <w:r>
        <w:fldChar w:fldCharType="end"/>
      </w:r>
      <w:bookmarkEnd w:id="16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12CBBD5B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1F16280F" w:rsidR="00451B94" w:rsidRPr="007E0D87" w:rsidRDefault="00451B94" w:rsidP="00470C41">
            <w:pPr>
              <w:pStyle w:val="TF-TEXTOQUADROCentralizado"/>
            </w:pPr>
            <w:del w:id="167" w:author="Dalton Solano dos Reis" w:date="2023-10-21T11:53:00Z">
              <w:r w:rsidRPr="007E0D87" w:rsidDel="00241906">
                <w:delText>ano</w:delText>
              </w:r>
            </w:del>
            <w:ins w:id="168" w:author="Dalton Solano dos Reis" w:date="2023-10-21T11:53:00Z">
              <w:r w:rsidR="00241906">
                <w:t>2014</w:t>
              </w:r>
            </w:ins>
          </w:p>
        </w:tc>
      </w:tr>
      <w:tr w:rsidR="00451B94" w:rsidRPr="007E0D87" w14:paraId="24A61F86" w14:textId="77777777" w:rsidTr="12CBBD5B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1C3791DA" w:rsidR="00451B94" w:rsidRPr="007E0D87" w:rsidRDefault="3FAA5A5A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fev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91AB47A" w:rsidR="00451B94" w:rsidRPr="007E0D87" w:rsidRDefault="4B5907E2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mar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672992EA" w:rsidR="00451B94" w:rsidRPr="007E0D87" w:rsidRDefault="20BF4D28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abri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91FAD9F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5211A33A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jun</w:t>
            </w:r>
            <w:r w:rsidR="00451B94">
              <w:t>.</w:t>
            </w:r>
          </w:p>
        </w:tc>
      </w:tr>
      <w:tr w:rsidR="00451B94" w:rsidRPr="007E0D87" w14:paraId="3EFCC0CF" w14:textId="77777777" w:rsidTr="12CBBD5B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32FCC0F" w:rsidR="00451B94" w:rsidRPr="007E0D87" w:rsidRDefault="03D1A341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26BA5ED" w:rsidR="00451B94" w:rsidRPr="007E0D87" w:rsidRDefault="03D1A341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BD1C9C3" w:rsidR="00451B94" w:rsidRPr="007E0D87" w:rsidRDefault="03D1A341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F0FA31C" w:rsidR="00451B94" w:rsidRPr="007E0D87" w:rsidRDefault="03D1A341" w:rsidP="00470C41">
            <w:pPr>
              <w:pStyle w:val="TF-TEXTOQUADRO"/>
            </w:pPr>
            <w:r>
              <w:t>desenvolvimento dos marcadores físicos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1256DEC9" w14:paraId="02F42EEE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AAFF33" w14:textId="75CE78A2" w:rsidR="03D1A341" w:rsidRDefault="03D1A341" w:rsidP="1256DEC9">
            <w:pPr>
              <w:pStyle w:val="TF-TEXTOQUADRO"/>
            </w:pPr>
            <w:r>
              <w:t>fazer o mapeamento dos marcadores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78F423" w14:textId="622C216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20D0C5" w14:textId="1671722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004D02" w14:textId="78D8982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E8F03F" w14:textId="3897F0B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6E5AE2" w14:textId="716ABD7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B7E460" w14:textId="01A8F78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EEE8F6" w14:textId="369C179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E79A7" w14:textId="4C19015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D2DAA4" w14:textId="32DE1D59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7A720BE" w14:textId="780F912B" w:rsidR="1256DEC9" w:rsidRDefault="1256DEC9" w:rsidP="1256DEC9">
            <w:pPr>
              <w:pStyle w:val="TF-TEXTOQUADROCentralizado"/>
            </w:pPr>
          </w:p>
        </w:tc>
      </w:tr>
      <w:tr w:rsidR="1256DEC9" w14:paraId="279AE4B4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1225D7A" w14:textId="25466F70" w:rsidR="03D1A341" w:rsidRDefault="55DD7AB2" w:rsidP="1256DEC9">
            <w:pPr>
              <w:pStyle w:val="TF-TEXTOQUADRO"/>
            </w:pPr>
            <w:r>
              <w:t xml:space="preserve">integrar o </w:t>
            </w:r>
            <w:r w:rsidR="392E8151">
              <w:t>V</w:t>
            </w:r>
            <w:r>
              <w:t>uforia com o motor de desenvolvimento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13AB44D" w14:textId="08F5770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22E92" w14:textId="369417E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30D7E" w14:textId="5168A5B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E3A9F" w14:textId="283A6A6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B1D7" w14:textId="6ADD145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49BA1A" w14:textId="6DDE6C1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8F3195" w14:textId="266E190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3A135" w14:textId="437546F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A5D0D" w14:textId="55B65921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3432B50" w14:textId="3FEE859B" w:rsidR="1256DEC9" w:rsidRDefault="1256DEC9" w:rsidP="1256DEC9">
            <w:pPr>
              <w:pStyle w:val="TF-TEXTOQUADROCentralizado"/>
            </w:pPr>
          </w:p>
        </w:tc>
      </w:tr>
      <w:tr w:rsidR="1256DEC9" w14:paraId="7AF2788A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28FCFDD" w14:textId="386798E6" w:rsidR="03D1A341" w:rsidRDefault="03D1A341" w:rsidP="1256DEC9">
            <w:pPr>
              <w:pStyle w:val="TF-TEXTOQUADRO"/>
            </w:pPr>
            <w:r>
              <w:t>desenvolver 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52B341" w14:textId="1A719AD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408A57" w14:textId="104F2E4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22BFF8" w14:textId="5378017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95780" w14:textId="3C23C15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85E6E9" w14:textId="608501C6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2F4124" w14:textId="208A29A5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870B48" w14:textId="1AD7CE3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C0D3AD" w14:textId="7F938B6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277480C" w14:textId="6B669722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C36D5FF" w14:textId="69E1A5FB" w:rsidR="1256DEC9" w:rsidRDefault="1256DEC9" w:rsidP="1256DEC9">
            <w:pPr>
              <w:pStyle w:val="TF-TEXTOQUADROCentralizado"/>
            </w:pPr>
          </w:p>
        </w:tc>
      </w:tr>
      <w:tr w:rsidR="1256DEC9" w14:paraId="25F20873" w14:textId="77777777" w:rsidTr="12CBBD5B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670B93" w14:textId="772735F7" w:rsidR="03D1A341" w:rsidRDefault="03D1A341" w:rsidP="1256DEC9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A274078" w14:textId="65F697E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D1AA" w14:textId="717C358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D90B0A" w14:textId="027672E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1F4EDB" w14:textId="5B9EE16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923C8" w14:textId="2FA50D20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1235CC" w14:textId="3B6D7EE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323DF" w14:textId="69F9D67A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42B64" w14:textId="0FCD0AA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B115C23" w14:textId="179A2513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500140" w14:textId="03607A17" w:rsidR="1256DEC9" w:rsidRDefault="1256DEC9" w:rsidP="1256DEC9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7CEE0B18" w:rsidP="00424AD5">
      <w:pPr>
        <w:pStyle w:val="Ttulo1"/>
      </w:pPr>
      <w:r>
        <w:t>REVISÃO BIBLIOGRÁFICA</w:t>
      </w:r>
    </w:p>
    <w:p w14:paraId="460B003A" w14:textId="5E4970FF" w:rsidR="000B12B2" w:rsidRDefault="5C441116" w:rsidP="12CBBD5B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Esta seção descreve brevemente sobre os assuntos que fundamentarão o estudo a ser realizado: Xadrez e Realidade Aumentada e Interface de Usuário Tangível.</w:t>
      </w:r>
    </w:p>
    <w:p w14:paraId="2AFE21AE" w14:textId="03BBE972" w:rsidR="004F2225" w:rsidDel="00154C8E" w:rsidRDefault="002116A1" w:rsidP="00FE6E23">
      <w:pPr>
        <w:pStyle w:val="TF-TEXTO"/>
        <w:rPr>
          <w:del w:id="169" w:author="Dalton Solano dos Reis" w:date="2023-10-21T12:02:00Z"/>
          <w:color w:val="000000" w:themeColor="text1"/>
        </w:rPr>
      </w:pPr>
      <w:del w:id="170" w:author="Dalton Solano dos Reis" w:date="2023-10-21T12:02:00Z">
        <w:r w:rsidDel="00154C8E">
          <w:rPr>
            <w:color w:val="000000" w:themeColor="text1"/>
          </w:rPr>
          <w:delText xml:space="preserve">Em 1997 os pesquisadores </w:delText>
        </w:r>
        <w:r w:rsidDel="00154C8E">
          <w:delText xml:space="preserve">led Ishii e Ullmer desenvolveram o termo Interface de Usuário Tangível (IUT). Segundo eles esse tipo de interface tem como objetivo tornar a computação onipresente e diminuir a diferença entre o mundo físico e o mundo computacional. Em 1999 </w:delText>
        </w:r>
        <w:r w:rsidRPr="002116A1" w:rsidDel="00154C8E">
          <w:delText>Dourish</w:delText>
        </w:r>
        <w:r w:rsidDel="00154C8E">
          <w:delText xml:space="preserve"> propôs que fossem incorporados mais dispositivos computacionais ao ambiente físico. O principal ponto de diferença entre a Interface gráfica do utilizador e a Interface de Usuário Tangível e a </w:delText>
        </w:r>
        <w:r w:rsidR="00FE6E23" w:rsidDel="00154C8E">
          <w:delText>criação de mais sensores físicos que se comuniquem com o computador. (</w:delText>
        </w:r>
        <w:r w:rsidR="00FE6E23" w:rsidDel="00154C8E">
          <w:rPr>
            <w:rFonts w:ascii="Arial" w:hAnsi="Arial" w:cs="Arial"/>
            <w:color w:val="222222"/>
            <w:shd w:val="clear" w:color="auto" w:fill="FFFFFF"/>
          </w:rPr>
          <w:delText>RODIĆ, 2021</w:delText>
        </w:r>
        <w:r w:rsidR="00FE6E23" w:rsidDel="00154C8E">
          <w:delText>).</w:delText>
        </w:r>
        <w:r w:rsidR="00FE6E23" w:rsidDel="00154C8E">
          <w:rPr>
            <w:color w:val="000000" w:themeColor="text1"/>
          </w:rPr>
          <w:delText xml:space="preserve"> As Interfaces de Usuário Tangível</w:delText>
        </w:r>
        <w:r w:rsidR="004F2225" w:rsidDel="00154C8E">
          <w:rPr>
            <w:color w:val="000000" w:themeColor="text1"/>
          </w:rPr>
          <w:delText xml:space="preserve"> são usadas principalmente para facilitar a interação entre usuário e máquina de uma maneira mais intuitiva. (</w:delText>
        </w:r>
        <w:r w:rsidR="004F2225" w:rsidDel="00154C8E">
          <w:rPr>
            <w:rFonts w:ascii="Arial" w:hAnsi="Arial" w:cs="Arial"/>
            <w:color w:val="222222"/>
            <w:shd w:val="clear" w:color="auto" w:fill="FFFFFF"/>
          </w:rPr>
          <w:delText xml:space="preserve">HUANG, </w:delText>
        </w:r>
        <w:r w:rsidR="00474670" w:rsidDel="00154C8E">
          <w:rPr>
            <w:rFonts w:ascii="Arial" w:hAnsi="Arial" w:cs="Arial"/>
            <w:color w:val="222222"/>
            <w:shd w:val="clear" w:color="auto" w:fill="FFFFFF"/>
          </w:rPr>
          <w:delText>2021</w:delText>
        </w:r>
        <w:r w:rsidR="004F2225" w:rsidDel="00154C8E">
          <w:rPr>
            <w:color w:val="000000" w:themeColor="text1"/>
          </w:rPr>
          <w:delText>)</w:delText>
        </w:r>
        <w:r w:rsidR="00474670" w:rsidDel="00154C8E">
          <w:rPr>
            <w:color w:val="000000" w:themeColor="text1"/>
          </w:rPr>
          <w:delText>.</w:delText>
        </w:r>
      </w:del>
    </w:p>
    <w:p w14:paraId="731DDC3F" w14:textId="352C2F58" w:rsidR="000B12B2" w:rsidRDefault="5C441116" w:rsidP="12CBBD5B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Com o crescimento ano a ano do número de jogadores de xadrez (FIDE, 2019), é importante que se tenha ferramentas para o ensino de crianças, para que elas tenham interesse desde cedo pelo jogo.</w:t>
      </w:r>
      <w:r w:rsidR="004F2225" w:rsidRPr="004F2225">
        <w:rPr>
          <w:color w:val="D13438"/>
        </w:rPr>
        <w:t xml:space="preserve"> </w:t>
      </w:r>
      <w:r w:rsidRPr="12CBBD5B">
        <w:rPr>
          <w:color w:val="000000" w:themeColor="text1"/>
        </w:rPr>
        <w:t>Conforme vão se desenvolvendo como pessoas, vão também melhorar no jogo, podendo assim no futuro talvez até chegarem no posto de Grande Mestre, que é a maior titulação que se pode alcançar no xadrez. Outro ponto de interesse no ensino de xadrez para crianças são as capacidades que são melhoradas pelo jogo, capacidades como: aumentar a concentração, auxiliar na melhora da tomada de decisões e visão estratégica (</w:t>
      </w:r>
      <w:r w:rsidR="00114E71" w:rsidRPr="00114E71">
        <w:t>NANU</w:t>
      </w:r>
      <w:r w:rsidRPr="12CBBD5B">
        <w:rPr>
          <w:color w:val="000000" w:themeColor="text1"/>
        </w:rPr>
        <w:t>, 2019), isso para o desenvolvimento da criança é interessante se ter desde cedo, para que com o seu desenvolvimento natural, essas capacidades evoluam junto.</w:t>
      </w:r>
    </w:p>
    <w:p w14:paraId="6D26DBE9" w14:textId="4D42566B" w:rsidR="000B12B2" w:rsidRDefault="5C441116" w:rsidP="12CBBD5B">
      <w:pPr>
        <w:pStyle w:val="TF-TEXTO"/>
        <w:spacing w:line="259" w:lineRule="auto"/>
        <w:rPr>
          <w:ins w:id="171" w:author="Dalton Solano dos Reis" w:date="2023-10-21T12:01:00Z"/>
          <w:color w:val="000000" w:themeColor="text1"/>
        </w:rPr>
      </w:pPr>
      <w:r w:rsidRPr="12CBBD5B">
        <w:rPr>
          <w:color w:val="000000" w:themeColor="text1"/>
        </w:rPr>
        <w:t xml:space="preserve">O termo Realidade Aumentada teve sua criação considerada no ano de 1990, por Tom </w:t>
      </w:r>
      <w:proofErr w:type="spellStart"/>
      <w:r w:rsidRPr="12CBBD5B">
        <w:rPr>
          <w:color w:val="000000" w:themeColor="text1"/>
        </w:rPr>
        <w:t>Caudell</w:t>
      </w:r>
      <w:proofErr w:type="spellEnd"/>
      <w:r w:rsidRPr="12CBBD5B">
        <w:rPr>
          <w:color w:val="000000" w:themeColor="text1"/>
        </w:rPr>
        <w:t xml:space="preserve"> e David </w:t>
      </w:r>
      <w:proofErr w:type="spellStart"/>
      <w:r w:rsidRPr="12CBBD5B">
        <w:rPr>
          <w:color w:val="000000" w:themeColor="text1"/>
        </w:rPr>
        <w:t>Mizell</w:t>
      </w:r>
      <w:proofErr w:type="spellEnd"/>
      <w:r w:rsidRPr="12CBBD5B">
        <w:rPr>
          <w:color w:val="000000" w:themeColor="text1"/>
        </w:rPr>
        <w:t xml:space="preserve">, porém o conceito de </w:t>
      </w:r>
      <w:r w:rsidR="56585195" w:rsidRPr="12CBBD5B">
        <w:rPr>
          <w:color w:val="000000" w:themeColor="text1"/>
        </w:rPr>
        <w:t>R</w:t>
      </w:r>
      <w:r w:rsidRPr="12CBBD5B">
        <w:rPr>
          <w:color w:val="000000" w:themeColor="text1"/>
        </w:rPr>
        <w:t xml:space="preserve">ealidade </w:t>
      </w:r>
      <w:r w:rsidR="2CABBF0E" w:rsidRPr="12CBBD5B">
        <w:rPr>
          <w:color w:val="000000" w:themeColor="text1"/>
        </w:rPr>
        <w:t>A</w:t>
      </w:r>
      <w:r w:rsidRPr="12CBBD5B">
        <w:rPr>
          <w:color w:val="000000" w:themeColor="text1"/>
        </w:rPr>
        <w:t xml:space="preserve">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Realidade Aumentada é utilizada em várias áreas, como: entretenimento, moda, e marketing, sendo assim um grande aliado para aproximar clientes e marcas. Podemos apontar um dos motivos pelo qual a utilização da </w:t>
      </w:r>
      <w:r w:rsidR="5B130C38" w:rsidRPr="12CBBD5B">
        <w:rPr>
          <w:color w:val="000000" w:themeColor="text1"/>
        </w:rPr>
        <w:t>R</w:t>
      </w:r>
      <w:r w:rsidRPr="12CBBD5B">
        <w:rPr>
          <w:color w:val="000000" w:themeColor="text1"/>
        </w:rPr>
        <w:t xml:space="preserve">ealidade </w:t>
      </w:r>
      <w:r w:rsidR="3BC229B4" w:rsidRPr="12CBBD5B">
        <w:rPr>
          <w:color w:val="000000" w:themeColor="text1"/>
        </w:rPr>
        <w:t>A</w:t>
      </w:r>
      <w:r w:rsidRPr="12CBBD5B">
        <w:rPr>
          <w:color w:val="000000" w:themeColor="text1"/>
        </w:rPr>
        <w:t>umentada vem crescendo, a questão da popularização de smartphones com tecnologias como giroscópio e localização em tempo real, fazendo com que a interação entre o mundo real e o virtual possam se aproximar mais ainda (BERRYMAN, 2012).</w:t>
      </w:r>
    </w:p>
    <w:p w14:paraId="3F6FD116" w14:textId="0E7E017A" w:rsidR="001D3A30" w:rsidDel="001D3A30" w:rsidRDefault="00154C8E" w:rsidP="00154C8E">
      <w:pPr>
        <w:pStyle w:val="TF-TEXTO"/>
        <w:spacing w:line="259" w:lineRule="auto"/>
        <w:rPr>
          <w:del w:id="172" w:author="Dalton Solano dos Reis" w:date="2023-10-19T11:36:00Z"/>
          <w:color w:val="000000" w:themeColor="text1"/>
        </w:rPr>
      </w:pPr>
      <w:ins w:id="173" w:author="Dalton Solano dos Reis" w:date="2023-10-21T12:02:00Z">
        <w:r w:rsidRPr="00154C8E">
          <w:rPr>
            <w:color w:val="000000" w:themeColor="text1"/>
          </w:rPr>
          <w:t xml:space="preserve">Em 1997 os pesquisadores led </w:t>
        </w:r>
        <w:proofErr w:type="spellStart"/>
        <w:r w:rsidRPr="00154C8E">
          <w:rPr>
            <w:color w:val="000000" w:themeColor="text1"/>
          </w:rPr>
          <w:t>Ishii</w:t>
        </w:r>
        <w:proofErr w:type="spellEnd"/>
        <w:r w:rsidRPr="00154C8E">
          <w:rPr>
            <w:color w:val="000000" w:themeColor="text1"/>
          </w:rPr>
          <w:t xml:space="preserve"> e </w:t>
        </w:r>
        <w:proofErr w:type="spellStart"/>
        <w:r w:rsidRPr="00154C8E">
          <w:rPr>
            <w:color w:val="000000" w:themeColor="text1"/>
          </w:rPr>
          <w:t>Ullmer</w:t>
        </w:r>
        <w:proofErr w:type="spellEnd"/>
        <w:r w:rsidRPr="00154C8E">
          <w:rPr>
            <w:color w:val="000000" w:themeColor="text1"/>
          </w:rPr>
          <w:t xml:space="preserve"> desenvolveram o termo Interface de Usuário Tangível (IUT). Segundo eles esse tipo de interface tem como objetivo tornar a computação onipresente e diminuir a diferença entre o mundo físico e o mundo computacional. Em 1999 </w:t>
        </w:r>
        <w:proofErr w:type="spellStart"/>
        <w:r w:rsidRPr="00154C8E">
          <w:rPr>
            <w:color w:val="000000" w:themeColor="text1"/>
          </w:rPr>
          <w:t>Dourish</w:t>
        </w:r>
        <w:proofErr w:type="spellEnd"/>
        <w:r w:rsidRPr="00154C8E">
          <w:rPr>
            <w:color w:val="000000" w:themeColor="text1"/>
          </w:rPr>
          <w:t xml:space="preserve"> propôs que fossem incorporados mais dispositivos computacionais ao ambiente físico. O principal ponto de diferença entre a Interface gráfica do </w:t>
        </w:r>
        <w:r w:rsidRPr="00154C8E">
          <w:rPr>
            <w:color w:val="000000" w:themeColor="text1"/>
          </w:rPr>
          <w:lastRenderedPageBreak/>
          <w:t>utilizador e a Interface de Usuário Tangível e a criação de mais sensores físicos que se comuniquem com o computador (RODIĆ, 2021). As Interfaces de Usuário Tangível são usadas principalmente para facilitar a interação entre usuário e máquina de uma maneira mais intuitiva (HUANG, 2021). Como por exemplo, para a criação de mesas interativas em museus até mesas interativas em ambientes de trabalho. As IUT também colaboram para o aprendizado por ser possível ter uma interação maior com o assunto que está sendo abordado, influenciando também em comportamentos lúdicos que influenciam positivamente no aprendizado (URRUTIA, 2019).</w:t>
        </w:r>
      </w:ins>
    </w:p>
    <w:p w14:paraId="060D71BC" w14:textId="77777777" w:rsidR="006D2490" w:rsidDel="001D3A30" w:rsidRDefault="006D2490" w:rsidP="001D3A30">
      <w:pPr>
        <w:pStyle w:val="TF-TEXTO"/>
        <w:spacing w:line="259" w:lineRule="auto"/>
        <w:ind w:firstLine="0"/>
        <w:rPr>
          <w:del w:id="174" w:author="Dalton Solano dos Reis" w:date="2023-10-19T11:36:00Z"/>
          <w:color w:val="000000" w:themeColor="text1"/>
        </w:rPr>
        <w:pPrChange w:id="175" w:author="Dalton Solano dos Reis" w:date="2023-10-19T11:36:00Z">
          <w:pPr>
            <w:pStyle w:val="TF-TEXTO"/>
            <w:spacing w:line="259" w:lineRule="auto"/>
          </w:pPr>
        </w:pPrChange>
      </w:pPr>
    </w:p>
    <w:p w14:paraId="26F3BEC9" w14:textId="3BE53D78" w:rsidR="000B12B2" w:rsidRDefault="000B12B2" w:rsidP="12CBBD5B">
      <w:pPr>
        <w:pStyle w:val="TF-TEXTO"/>
        <w:ind w:firstLine="0"/>
      </w:pPr>
    </w:p>
    <w:p w14:paraId="6FEAE5C1" w14:textId="77777777" w:rsidR="00451B94" w:rsidRPr="00CF73F4" w:rsidRDefault="72113DB8" w:rsidP="00F83A19">
      <w:pPr>
        <w:pStyle w:val="TF-refernciasbibliogrficasTTULO"/>
        <w:rPr>
          <w:lang w:val="en-US"/>
          <w:rPrChange w:id="176" w:author="Dalton Solano dos Reis" w:date="2023-10-17T11:30:00Z">
            <w:rPr/>
          </w:rPrChange>
        </w:rPr>
      </w:pPr>
      <w:bookmarkStart w:id="177" w:name="_Toc351015602"/>
      <w:bookmarkEnd w:id="124"/>
      <w:bookmarkEnd w:id="125"/>
      <w:bookmarkEnd w:id="126"/>
      <w:bookmarkEnd w:id="127"/>
      <w:bookmarkEnd w:id="128"/>
      <w:bookmarkEnd w:id="129"/>
      <w:bookmarkEnd w:id="130"/>
      <w:r w:rsidRPr="00CF73F4">
        <w:rPr>
          <w:lang w:val="en-US"/>
          <w:rPrChange w:id="178" w:author="Dalton Solano dos Reis" w:date="2023-10-17T11:30:00Z">
            <w:rPr/>
          </w:rPrChange>
        </w:rPr>
        <w:t>Referências</w:t>
      </w:r>
      <w:bookmarkEnd w:id="177"/>
    </w:p>
    <w:p w14:paraId="1826CBF9" w14:textId="17DF126D" w:rsidR="007E1E25" w:rsidRPr="00402F5F" w:rsidRDefault="007E1E25" w:rsidP="00402F5F">
      <w:pPr>
        <w:pStyle w:val="TF-REFERNCIASITEM0"/>
      </w:pPr>
      <w:r w:rsidRPr="00CF73F4">
        <w:rPr>
          <w:lang w:val="en-US"/>
          <w:rPrChange w:id="179" w:author="Dalton Solano dos Reis" w:date="2023-10-17T11:30:00Z">
            <w:rPr/>
          </w:rPrChange>
        </w:rPr>
        <w:t xml:space="preserve">BERRYMAN, Donna </w:t>
      </w:r>
      <w:r w:rsidR="00915C4D" w:rsidRPr="00CF73F4">
        <w:rPr>
          <w:lang w:val="en-US"/>
          <w:rPrChange w:id="180" w:author="Dalton Solano dos Reis" w:date="2023-10-17T11:30:00Z">
            <w:rPr/>
          </w:rPrChange>
        </w:rPr>
        <w:t>R...</w:t>
      </w:r>
      <w:r w:rsidRPr="00CF73F4">
        <w:rPr>
          <w:lang w:val="en-US"/>
          <w:rPrChange w:id="181" w:author="Dalton Solano dos Reis" w:date="2023-10-17T11:30:00Z">
            <w:rPr/>
          </w:rPrChange>
        </w:rPr>
        <w:t xml:space="preserve"> Augmented Reality: a review. </w:t>
      </w:r>
      <w:r w:rsidRPr="00402F5F">
        <w:rPr>
          <w:rStyle w:val="Forte"/>
        </w:rPr>
        <w:t xml:space="preserve">Medical </w:t>
      </w:r>
      <w:proofErr w:type="spellStart"/>
      <w:r w:rsidRPr="00402F5F">
        <w:rPr>
          <w:rStyle w:val="Forte"/>
        </w:rPr>
        <w:t>Reference</w:t>
      </w:r>
      <w:proofErr w:type="spellEnd"/>
      <w:r w:rsidRPr="00402F5F">
        <w:rPr>
          <w:rStyle w:val="Forte"/>
        </w:rPr>
        <w:t xml:space="preserve"> Services </w:t>
      </w:r>
      <w:proofErr w:type="spellStart"/>
      <w:r w:rsidRPr="00402F5F">
        <w:rPr>
          <w:rStyle w:val="Forte"/>
        </w:rPr>
        <w:t>Quarterly</w:t>
      </w:r>
      <w:proofErr w:type="spellEnd"/>
      <w:r w:rsidRPr="00402F5F">
        <w:t xml:space="preserve">, [S.L.], v. 31, n. 2, p. 212-218, abr. 2012. Informa UK </w:t>
      </w:r>
      <w:proofErr w:type="spellStart"/>
      <w:r w:rsidRPr="00402F5F">
        <w:t>Limited</w:t>
      </w:r>
      <w:proofErr w:type="spellEnd"/>
      <w:r w:rsidRPr="00402F5F">
        <w:t>. http://dx.doi.org/10.1080/02763869.2012.670604.</w:t>
      </w:r>
    </w:p>
    <w:p w14:paraId="02BC8750" w14:textId="1A1852E5" w:rsidR="00402F5F" w:rsidRPr="00CF73F4" w:rsidRDefault="00402F5F" w:rsidP="00402F5F">
      <w:pPr>
        <w:pStyle w:val="TF-REFERNCIASITEM0"/>
        <w:rPr>
          <w:lang w:val="en-US"/>
          <w:rPrChange w:id="182" w:author="Dalton Solano dos Reis" w:date="2023-10-17T11:30:00Z">
            <w:rPr/>
          </w:rPrChange>
        </w:rPr>
      </w:pPr>
      <w:r w:rsidRPr="00402F5F">
        <w:t xml:space="preserve">CERRÓN, Fredy; VILLANUEVA, Ricardo; BARRIENTOS, Alfredo. </w:t>
      </w:r>
      <w:r w:rsidRPr="00CF73F4">
        <w:rPr>
          <w:lang w:val="en-US"/>
          <w:rPrChange w:id="183" w:author="Dalton Solano dos Reis" w:date="2023-10-17T11:30:00Z">
            <w:rPr/>
          </w:rPrChange>
        </w:rPr>
        <w:t xml:space="preserve">Multiplayer Chess Game Development Using Augmented Reality and 3D Models. </w:t>
      </w:r>
      <w:r w:rsidRPr="00CF73F4">
        <w:rPr>
          <w:b/>
          <w:bCs/>
          <w:lang w:val="en-US"/>
          <w:rPrChange w:id="184" w:author="Dalton Solano dos Reis" w:date="2023-10-17T11:30:00Z">
            <w:rPr>
              <w:b/>
              <w:bCs/>
            </w:rPr>
          </w:rPrChange>
        </w:rPr>
        <w:t xml:space="preserve">2023 11Th International Conference </w:t>
      </w:r>
      <w:proofErr w:type="gramStart"/>
      <w:r w:rsidRPr="00CF73F4">
        <w:rPr>
          <w:b/>
          <w:bCs/>
          <w:lang w:val="en-US"/>
          <w:rPrChange w:id="185" w:author="Dalton Solano dos Reis" w:date="2023-10-17T11:30:00Z">
            <w:rPr>
              <w:b/>
              <w:bCs/>
            </w:rPr>
          </w:rPrChange>
        </w:rPr>
        <w:t>On</w:t>
      </w:r>
      <w:proofErr w:type="gramEnd"/>
      <w:r w:rsidRPr="00CF73F4">
        <w:rPr>
          <w:b/>
          <w:bCs/>
          <w:lang w:val="en-US"/>
          <w:rPrChange w:id="186" w:author="Dalton Solano dos Reis" w:date="2023-10-17T11:30:00Z">
            <w:rPr>
              <w:b/>
              <w:bCs/>
            </w:rPr>
          </w:rPrChange>
        </w:rPr>
        <w:t xml:space="preserve"> Information And Education Technology (</w:t>
      </w:r>
      <w:proofErr w:type="spellStart"/>
      <w:r w:rsidRPr="00CF73F4">
        <w:rPr>
          <w:b/>
          <w:bCs/>
          <w:lang w:val="en-US"/>
          <w:rPrChange w:id="187" w:author="Dalton Solano dos Reis" w:date="2023-10-17T11:30:00Z">
            <w:rPr>
              <w:b/>
              <w:bCs/>
            </w:rPr>
          </w:rPrChange>
        </w:rPr>
        <w:t>Iciet</w:t>
      </w:r>
      <w:proofErr w:type="spellEnd"/>
      <w:r w:rsidRPr="00CF73F4">
        <w:rPr>
          <w:b/>
          <w:bCs/>
          <w:lang w:val="en-US"/>
          <w:rPrChange w:id="188" w:author="Dalton Solano dos Reis" w:date="2023-10-17T11:30:00Z">
            <w:rPr>
              <w:b/>
              <w:bCs/>
            </w:rPr>
          </w:rPrChange>
        </w:rPr>
        <w:t>)</w:t>
      </w:r>
      <w:r w:rsidRPr="00CF73F4">
        <w:rPr>
          <w:lang w:val="en-US"/>
          <w:rPrChange w:id="189" w:author="Dalton Solano dos Reis" w:date="2023-10-17T11:30:00Z">
            <w:rPr/>
          </w:rPrChange>
        </w:rPr>
        <w:t>, Lima, Perú, v. 1, n. 1, p. 562-566, 18 mar. 2023. IEEE. http://dx.doi.org/10.1109/iciet56899.2023.10111376.</w:t>
      </w:r>
    </w:p>
    <w:p w14:paraId="3CC21636" w14:textId="22EEB65C" w:rsidR="00402F5F" w:rsidRPr="00CF73F4" w:rsidRDefault="00154C8E" w:rsidP="00402F5F">
      <w:pPr>
        <w:pStyle w:val="TF-REFERNCIASITEM0"/>
        <w:rPr>
          <w:lang w:val="en-US"/>
          <w:rPrChange w:id="190" w:author="Dalton Solano dos Reis" w:date="2023-10-17T11:30:00Z">
            <w:rPr/>
          </w:rPrChange>
        </w:rPr>
      </w:pPr>
      <w:commentRangeStart w:id="191"/>
      <w:ins w:id="192" w:author="Dalton Solano dos Reis" w:date="2023-10-21T12:02:00Z">
        <w:r>
          <w:rPr>
            <w:lang w:val="en-US"/>
          </w:rPr>
          <w:t>..</w:t>
        </w:r>
      </w:ins>
      <w:commentRangeEnd w:id="191"/>
      <w:ins w:id="193" w:author="Dalton Solano dos Reis" w:date="2023-10-21T12:03:00Z">
        <w:r>
          <w:rPr>
            <w:rStyle w:val="Refdecomentrio"/>
          </w:rPr>
          <w:commentReference w:id="191"/>
        </w:r>
      </w:ins>
    </w:p>
    <w:p w14:paraId="05046512" w14:textId="2A42734D" w:rsidR="00915C4D" w:rsidRPr="00CF73F4" w:rsidDel="00154C8E" w:rsidRDefault="00402F5F" w:rsidP="00402F5F">
      <w:pPr>
        <w:pStyle w:val="TF-refernciasITEM"/>
        <w:rPr>
          <w:del w:id="194" w:author="Dalton Solano dos Reis" w:date="2023-10-21T12:02:00Z"/>
          <w:lang w:val="en-US"/>
          <w:rPrChange w:id="195" w:author="Dalton Solano dos Reis" w:date="2023-10-17T11:30:00Z">
            <w:rPr>
              <w:del w:id="196" w:author="Dalton Solano dos Reis" w:date="2023-10-21T12:02:00Z"/>
            </w:rPr>
          </w:rPrChange>
        </w:rPr>
      </w:pPr>
      <w:r w:rsidRPr="00CF73F4">
        <w:rPr>
          <w:lang w:val="en-US"/>
          <w:rPrChange w:id="197" w:author="Dalton Solano dos Reis" w:date="2023-10-17T11:30:00Z">
            <w:rPr/>
          </w:rPrChange>
        </w:rPr>
        <w:t xml:space="preserve">CHEN, Yen-Fu; JANICKI, Sylvia. A Cognitive-Based Board Game </w:t>
      </w:r>
      <w:proofErr w:type="gramStart"/>
      <w:r w:rsidRPr="00CF73F4">
        <w:rPr>
          <w:lang w:val="en-US"/>
          <w:rPrChange w:id="198" w:author="Dalton Solano dos Reis" w:date="2023-10-17T11:30:00Z">
            <w:rPr/>
          </w:rPrChange>
        </w:rPr>
        <w:t>With</w:t>
      </w:r>
      <w:proofErr w:type="gramEnd"/>
      <w:r w:rsidRPr="00CF73F4">
        <w:rPr>
          <w:lang w:val="en-US"/>
          <w:rPrChange w:id="199" w:author="Dalton Solano dos Reis" w:date="2023-10-17T11:30:00Z">
            <w:rPr/>
          </w:rPrChange>
        </w:rPr>
        <w:t xml:space="preserve"> Augmented Reality for Older Adults: development and usability study. </w:t>
      </w:r>
      <w:proofErr w:type="spellStart"/>
      <w:r w:rsidRPr="00CF73F4">
        <w:rPr>
          <w:rStyle w:val="Forte"/>
          <w:lang w:val="en-US"/>
          <w:rPrChange w:id="200" w:author="Dalton Solano dos Reis" w:date="2023-10-17T11:30:00Z">
            <w:rPr>
              <w:rStyle w:val="Forte"/>
            </w:rPr>
          </w:rPrChange>
        </w:rPr>
        <w:t>Jmir</w:t>
      </w:r>
      <w:proofErr w:type="spellEnd"/>
      <w:r w:rsidRPr="00CF73F4">
        <w:rPr>
          <w:rStyle w:val="Forte"/>
          <w:lang w:val="en-US"/>
          <w:rPrChange w:id="201" w:author="Dalton Solano dos Reis" w:date="2023-10-17T11:30:00Z">
            <w:rPr>
              <w:rStyle w:val="Forte"/>
            </w:rPr>
          </w:rPrChange>
        </w:rPr>
        <w:t xml:space="preserve"> Serious Games</w:t>
      </w:r>
      <w:r w:rsidRPr="00CF73F4">
        <w:rPr>
          <w:lang w:val="en-US"/>
          <w:rPrChange w:id="202" w:author="Dalton Solano dos Reis" w:date="2023-10-17T11:30:00Z">
            <w:rPr/>
          </w:rPrChange>
        </w:rPr>
        <w:t xml:space="preserve">, [S.L.], v. 8, n. 4, p. 1-15, 14 </w:t>
      </w:r>
      <w:proofErr w:type="spellStart"/>
      <w:r w:rsidRPr="00CF73F4">
        <w:rPr>
          <w:lang w:val="en-US"/>
          <w:rPrChange w:id="203" w:author="Dalton Solano dos Reis" w:date="2023-10-17T11:30:00Z">
            <w:rPr/>
          </w:rPrChange>
        </w:rPr>
        <w:t>dez</w:t>
      </w:r>
      <w:proofErr w:type="spellEnd"/>
      <w:r w:rsidRPr="00CF73F4">
        <w:rPr>
          <w:lang w:val="en-US"/>
          <w:rPrChange w:id="204" w:author="Dalton Solano dos Reis" w:date="2023-10-17T11:30:00Z">
            <w:rPr/>
          </w:rPrChange>
        </w:rPr>
        <w:t xml:space="preserve">. 2020. JMIR Publications </w:t>
      </w:r>
      <w:r w:rsidR="00915C4D" w:rsidRPr="00CF73F4">
        <w:rPr>
          <w:lang w:val="en-US"/>
          <w:rPrChange w:id="205" w:author="Dalton Solano dos Reis" w:date="2023-10-17T11:30:00Z">
            <w:rPr/>
          </w:rPrChange>
        </w:rPr>
        <w:t>Inc...</w:t>
      </w:r>
      <w:r w:rsidRPr="00CF73F4">
        <w:rPr>
          <w:lang w:val="en-US"/>
          <w:rPrChange w:id="206" w:author="Dalton Solano dos Reis" w:date="2023-10-17T11:30:00Z">
            <w:rPr/>
          </w:rPrChange>
        </w:rPr>
        <w:t xml:space="preserve"> </w:t>
      </w:r>
      <w:r w:rsidR="00915C4D" w:rsidRPr="00CF73F4">
        <w:rPr>
          <w:lang w:val="en-US"/>
          <w:rPrChange w:id="207" w:author="Dalton Solano dos Reis" w:date="2023-10-17T11:30:00Z">
            <w:rPr/>
          </w:rPrChange>
        </w:rPr>
        <w:t>http://dx.doi.org/10.2196/2200</w:t>
      </w:r>
      <w:del w:id="208" w:author="Dalton Solano dos Reis" w:date="2023-10-21T12:02:00Z">
        <w:r w:rsidR="00915C4D" w:rsidRPr="00CF73F4" w:rsidDel="00154C8E">
          <w:rPr>
            <w:lang w:val="en-US"/>
            <w:rPrChange w:id="209" w:author="Dalton Solano dos Reis" w:date="2023-10-17T11:30:00Z">
              <w:rPr/>
            </w:rPrChange>
          </w:rPr>
          <w:delText>7</w:delText>
        </w:r>
        <w:r w:rsidRPr="00CF73F4" w:rsidDel="00154C8E">
          <w:rPr>
            <w:lang w:val="en-US"/>
            <w:rPrChange w:id="210" w:author="Dalton Solano dos Reis" w:date="2023-10-17T11:30:00Z">
              <w:rPr/>
            </w:rPrChange>
          </w:rPr>
          <w:delText>.</w:delText>
        </w:r>
      </w:del>
    </w:p>
    <w:p w14:paraId="21FC1F15" w14:textId="129A8A7A" w:rsidR="00915C4D" w:rsidRPr="00CF73F4" w:rsidRDefault="00154C8E" w:rsidP="00402F5F">
      <w:pPr>
        <w:pStyle w:val="TF-refernciasITEM"/>
        <w:rPr>
          <w:lang w:val="en-US"/>
          <w:rPrChange w:id="211" w:author="Dalton Solano dos Reis" w:date="2023-10-17T11:30:00Z">
            <w:rPr/>
          </w:rPrChange>
        </w:rPr>
      </w:pPr>
      <w:commentRangeStart w:id="212"/>
      <w:ins w:id="213" w:author="Dalton Solano dos Reis" w:date="2023-10-21T12:03:00Z">
        <w:r>
          <w:rPr>
            <w:lang w:val="en-US"/>
          </w:rPr>
          <w:t>…</w:t>
        </w:r>
        <w:commentRangeEnd w:id="212"/>
        <w:r>
          <w:rPr>
            <w:rStyle w:val="Refdecomentrio"/>
          </w:rPr>
          <w:commentReference w:id="212"/>
        </w:r>
      </w:ins>
    </w:p>
    <w:p w14:paraId="47ABF2F0" w14:textId="178A3702" w:rsidR="00915C4D" w:rsidRPr="00CF73F4" w:rsidRDefault="00915C4D" w:rsidP="00915C4D">
      <w:pPr>
        <w:pStyle w:val="TF-refernciasITEM"/>
        <w:rPr>
          <w:lang w:val="en-US"/>
          <w:rPrChange w:id="214" w:author="Dalton Solano dos Reis" w:date="2023-10-17T11:30:00Z">
            <w:rPr/>
          </w:rPrChange>
        </w:rPr>
      </w:pPr>
      <w:r w:rsidRPr="00CF73F4">
        <w:rPr>
          <w:lang w:val="en-US"/>
          <w:rPrChange w:id="215" w:author="Dalton Solano dos Reis" w:date="2023-10-17T11:30:00Z">
            <w:rPr/>
          </w:rPrChange>
        </w:rPr>
        <w:t xml:space="preserve">DERAKHSHANDI, Mohammad; KOLAHDOUZ-RAHIMI, </w:t>
      </w:r>
      <w:proofErr w:type="spellStart"/>
      <w:r w:rsidRPr="00CF73F4">
        <w:rPr>
          <w:lang w:val="en-US"/>
          <w:rPrChange w:id="216" w:author="Dalton Solano dos Reis" w:date="2023-10-17T11:30:00Z">
            <w:rPr/>
          </w:rPrChange>
        </w:rPr>
        <w:t>Shekoufeh</w:t>
      </w:r>
      <w:proofErr w:type="spellEnd"/>
      <w:r w:rsidRPr="00CF73F4">
        <w:rPr>
          <w:lang w:val="en-US"/>
          <w:rPrChange w:id="217" w:author="Dalton Solano dos Reis" w:date="2023-10-17T11:30:00Z">
            <w:rPr/>
          </w:rPrChange>
        </w:rPr>
        <w:t xml:space="preserve">; TROYA, Javier; LANO, Kevin. A model-driven framework for developing android-based classic multiplayer 2D board games. </w:t>
      </w:r>
      <w:r w:rsidRPr="00CF73F4">
        <w:rPr>
          <w:b/>
          <w:bCs/>
          <w:lang w:val="en-US"/>
          <w:rPrChange w:id="218" w:author="Dalton Solano dos Reis" w:date="2023-10-17T11:30:00Z">
            <w:rPr>
              <w:b/>
              <w:bCs/>
            </w:rPr>
          </w:rPrChange>
        </w:rPr>
        <w:t>Automated Software Engineering</w:t>
      </w:r>
      <w:r w:rsidRPr="00CF73F4">
        <w:rPr>
          <w:lang w:val="en-US"/>
          <w:rPrChange w:id="219" w:author="Dalton Solano dos Reis" w:date="2023-10-17T11:30:00Z">
            <w:rPr/>
          </w:rPrChange>
        </w:rPr>
        <w:t>, [S.L.], v. 28, n. 2, p. 1-57, 11 jun. 2021. Springer Science and Business Media LLC. http://dx.doi.org/10.1007/s10515-021-00282-1.</w:t>
      </w:r>
    </w:p>
    <w:p w14:paraId="685CD023" w14:textId="1C58C661" w:rsidR="00114E71" w:rsidRPr="00CF73F4" w:rsidRDefault="00114E71" w:rsidP="00114E71">
      <w:pPr>
        <w:pStyle w:val="TF-refernciasITEM"/>
        <w:rPr>
          <w:lang w:val="en-US"/>
          <w:rPrChange w:id="220" w:author="Dalton Solano dos Reis" w:date="2023-10-17T11:30:00Z">
            <w:rPr/>
          </w:rPrChange>
        </w:rPr>
      </w:pPr>
      <w:commentRangeStart w:id="221"/>
      <w:r w:rsidRPr="00114E71">
        <w:t>NANU</w:t>
      </w:r>
      <w:commentRangeEnd w:id="221"/>
      <w:r w:rsidR="002752E5">
        <w:rPr>
          <w:rStyle w:val="Refdecomentrio"/>
        </w:rPr>
        <w:commentReference w:id="221"/>
      </w:r>
      <w:r w:rsidRPr="00114E71">
        <w:t xml:space="preserve">, </w:t>
      </w:r>
      <w:proofErr w:type="spellStart"/>
      <w:r w:rsidRPr="00114E71">
        <w:t>Costica</w:t>
      </w:r>
      <w:proofErr w:type="spellEnd"/>
      <w:r w:rsidRPr="00114E71">
        <w:t xml:space="preserve"> </w:t>
      </w:r>
      <w:proofErr w:type="spellStart"/>
      <w:r w:rsidRPr="00114E71">
        <w:t>Ciprian</w:t>
      </w:r>
      <w:proofErr w:type="spellEnd"/>
      <w:r w:rsidRPr="00114E71">
        <w:t xml:space="preserve">; COMAN, </w:t>
      </w:r>
      <w:proofErr w:type="spellStart"/>
      <w:r w:rsidRPr="00114E71">
        <w:t>Claudiu</w:t>
      </w:r>
      <w:proofErr w:type="spellEnd"/>
      <w:r w:rsidRPr="00114E71">
        <w:t xml:space="preserve">; BULARCA, Maria Cristina; MESESAN-SCHMITZ, Luiza; GOTEA, </w:t>
      </w:r>
      <w:proofErr w:type="spellStart"/>
      <w:r w:rsidRPr="00114E71">
        <w:t>Mihaela</w:t>
      </w:r>
      <w:proofErr w:type="spellEnd"/>
      <w:r w:rsidRPr="00114E71">
        <w:t xml:space="preserve">; ATUDOREI, </w:t>
      </w:r>
      <w:proofErr w:type="spellStart"/>
      <w:r w:rsidRPr="00114E71">
        <w:t>Ioana</w:t>
      </w:r>
      <w:proofErr w:type="spellEnd"/>
      <w:r w:rsidRPr="00114E71">
        <w:t xml:space="preserve">; TURCU, </w:t>
      </w:r>
      <w:proofErr w:type="spellStart"/>
      <w:r w:rsidRPr="00114E71">
        <w:t>Ioan</w:t>
      </w:r>
      <w:proofErr w:type="spellEnd"/>
      <w:r w:rsidRPr="00114E71">
        <w:t xml:space="preserve">; NEGRILA, Ion. </w:t>
      </w:r>
      <w:r w:rsidRPr="00CF73F4">
        <w:rPr>
          <w:lang w:val="en-US"/>
          <w:rPrChange w:id="222" w:author="Dalton Solano dos Reis" w:date="2023-10-17T11:30:00Z">
            <w:rPr/>
          </w:rPrChange>
        </w:rPr>
        <w:t xml:space="preserve">The role of chess in the development of children-parents’ perspectives. </w:t>
      </w:r>
      <w:r w:rsidRPr="00CF73F4">
        <w:rPr>
          <w:b/>
          <w:bCs/>
          <w:lang w:val="en-US"/>
          <w:rPrChange w:id="223" w:author="Dalton Solano dos Reis" w:date="2023-10-17T11:30:00Z">
            <w:rPr>
              <w:b/>
              <w:bCs/>
            </w:rPr>
          </w:rPrChange>
        </w:rPr>
        <w:t>Frontiers In Psychology</w:t>
      </w:r>
      <w:r w:rsidRPr="00CF73F4">
        <w:rPr>
          <w:lang w:val="en-US"/>
          <w:rPrChange w:id="224" w:author="Dalton Solano dos Reis" w:date="2023-10-17T11:30:00Z">
            <w:rPr/>
          </w:rPrChange>
        </w:rPr>
        <w:t xml:space="preserve">, [S.L.], v. 14, n. 1, p. 138-144, 26 jun. </w:t>
      </w:r>
      <w:commentRangeStart w:id="225"/>
      <w:r w:rsidRPr="00CF73F4">
        <w:rPr>
          <w:lang w:val="en-US"/>
          <w:rPrChange w:id="226" w:author="Dalton Solano dos Reis" w:date="2023-10-17T11:30:00Z">
            <w:rPr/>
          </w:rPrChange>
        </w:rPr>
        <w:t>2023</w:t>
      </w:r>
      <w:commentRangeEnd w:id="225"/>
      <w:r w:rsidR="00215AF7">
        <w:rPr>
          <w:rStyle w:val="Refdecomentrio"/>
        </w:rPr>
        <w:commentReference w:id="225"/>
      </w:r>
      <w:r w:rsidRPr="00CF73F4">
        <w:rPr>
          <w:lang w:val="en-US"/>
          <w:rPrChange w:id="227" w:author="Dalton Solano dos Reis" w:date="2023-10-17T11:30:00Z">
            <w:rPr/>
          </w:rPrChange>
        </w:rPr>
        <w:t>. Frontiers Media SA. http://dx.doi.org/10.3389/fpsyg.2023.1210917</w:t>
      </w:r>
    </w:p>
    <w:p w14:paraId="6FC09531" w14:textId="5D90484F" w:rsidR="00114E71" w:rsidRPr="00CF73F4" w:rsidRDefault="00114E71" w:rsidP="00114E71">
      <w:pPr>
        <w:pStyle w:val="TF-refernciasITEM"/>
        <w:rPr>
          <w:lang w:val="en-US"/>
          <w:rPrChange w:id="228" w:author="Dalton Solano dos Reis" w:date="2023-10-17T11:30:00Z">
            <w:rPr/>
          </w:rPrChange>
        </w:rPr>
      </w:pPr>
      <w:r w:rsidRPr="00CF73F4">
        <w:rPr>
          <w:lang w:val="en-US"/>
          <w:rPrChange w:id="229" w:author="Dalton Solano dos Reis" w:date="2023-10-17T11:30:00Z">
            <w:rPr/>
          </w:rPrChange>
        </w:rPr>
        <w:t>HUANG, Hsiu-Mei; HUANG, Tien-Chi; CHENG, Ching-Yu. Reality matters? exploring a tangible user interface for augmented-reality-based fire education. </w:t>
      </w:r>
      <w:r w:rsidRPr="00CF73F4">
        <w:rPr>
          <w:rStyle w:val="Forte"/>
          <w:lang w:val="en-US"/>
          <w:rPrChange w:id="230" w:author="Dalton Solano dos Reis" w:date="2023-10-17T11:30:00Z">
            <w:rPr>
              <w:rStyle w:val="Forte"/>
            </w:rPr>
          </w:rPrChange>
        </w:rPr>
        <w:t xml:space="preserve">Universal Access </w:t>
      </w:r>
      <w:proofErr w:type="gramStart"/>
      <w:r w:rsidRPr="00CF73F4">
        <w:rPr>
          <w:rStyle w:val="Forte"/>
          <w:lang w:val="en-US"/>
          <w:rPrChange w:id="231" w:author="Dalton Solano dos Reis" w:date="2023-10-17T11:30:00Z">
            <w:rPr>
              <w:rStyle w:val="Forte"/>
            </w:rPr>
          </w:rPrChange>
        </w:rPr>
        <w:t>In</w:t>
      </w:r>
      <w:proofErr w:type="gramEnd"/>
      <w:r w:rsidRPr="00CF73F4">
        <w:rPr>
          <w:rStyle w:val="Forte"/>
          <w:lang w:val="en-US"/>
          <w:rPrChange w:id="232" w:author="Dalton Solano dos Reis" w:date="2023-10-17T11:30:00Z">
            <w:rPr>
              <w:rStyle w:val="Forte"/>
            </w:rPr>
          </w:rPrChange>
        </w:rPr>
        <w:t xml:space="preserve"> The Information Society</w:t>
      </w:r>
      <w:r w:rsidRPr="00CF73F4">
        <w:rPr>
          <w:lang w:val="en-US"/>
          <w:rPrChange w:id="233" w:author="Dalton Solano dos Reis" w:date="2023-10-17T11:30:00Z">
            <w:rPr/>
          </w:rPrChange>
        </w:rPr>
        <w:t>, [S.L.], v. 21, n. 4, p. 927-939, 17 abr. 2021. Springer Science and Business Media LLC. http://dx.doi.org/10.1007/s10209-021-00808-0.</w:t>
      </w:r>
    </w:p>
    <w:p w14:paraId="30932915" w14:textId="634E322E" w:rsidR="00114E71" w:rsidRPr="00CF73F4" w:rsidRDefault="5C407DB1" w:rsidP="1256DEC9">
      <w:pPr>
        <w:pStyle w:val="TF-refernciasITEM"/>
        <w:rPr>
          <w:lang w:val="en-US"/>
          <w:rPrChange w:id="234" w:author="Dalton Solano dos Reis" w:date="2023-10-17T11:30:00Z">
            <w:rPr/>
          </w:rPrChange>
        </w:rPr>
      </w:pPr>
      <w:r w:rsidRPr="00CF73F4">
        <w:rPr>
          <w:lang w:val="en-US"/>
          <w:rPrChange w:id="235" w:author="Dalton Solano dos Reis" w:date="2023-10-17T11:30:00Z">
            <w:rPr/>
          </w:rPrChange>
        </w:rPr>
        <w:t xml:space="preserve">Rating analytics: The number of rated chess players goes up, </w:t>
      </w:r>
      <w:commentRangeStart w:id="236"/>
      <w:r w:rsidRPr="00CF73F4">
        <w:rPr>
          <w:lang w:val="en-US"/>
          <w:rPrChange w:id="237" w:author="Dalton Solano dos Reis" w:date="2023-10-17T11:30:00Z">
            <w:rPr/>
          </w:rPrChange>
        </w:rPr>
        <w:t>FIDE</w:t>
      </w:r>
      <w:commentRangeEnd w:id="236"/>
      <w:r w:rsidR="00215AF7">
        <w:rPr>
          <w:rStyle w:val="Refdecomentrio"/>
        </w:rPr>
        <w:commentReference w:id="236"/>
      </w:r>
      <w:r w:rsidRPr="00CF73F4">
        <w:rPr>
          <w:lang w:val="en-US"/>
          <w:rPrChange w:id="238" w:author="Dalton Solano dos Reis" w:date="2023-10-17T11:30:00Z">
            <w:rPr/>
          </w:rPrChange>
        </w:rPr>
        <w:t xml:space="preserve">, 23 </w:t>
      </w:r>
      <w:proofErr w:type="spellStart"/>
      <w:r w:rsidRPr="00CF73F4">
        <w:rPr>
          <w:lang w:val="en-US"/>
          <w:rPrChange w:id="239" w:author="Dalton Solano dos Reis" w:date="2023-10-17T11:30:00Z">
            <w:rPr/>
          </w:rPrChange>
        </w:rPr>
        <w:t>dez</w:t>
      </w:r>
      <w:proofErr w:type="spellEnd"/>
      <w:r w:rsidRPr="00CF73F4">
        <w:rPr>
          <w:lang w:val="en-US"/>
          <w:rPrChange w:id="240" w:author="Dalton Solano dos Reis" w:date="2023-10-17T11:30:00Z">
            <w:rPr/>
          </w:rPrChange>
        </w:rPr>
        <w:t xml:space="preserve">. 2019, </w:t>
      </w:r>
      <w:proofErr w:type="spellStart"/>
      <w:r w:rsidRPr="00CF73F4">
        <w:rPr>
          <w:lang w:val="en-US"/>
          <w:rPrChange w:id="241" w:author="Dalton Solano dos Reis" w:date="2023-10-17T11:30:00Z">
            <w:rPr/>
          </w:rPrChange>
        </w:rPr>
        <w:t>Disponível</w:t>
      </w:r>
      <w:proofErr w:type="spellEnd"/>
      <w:r w:rsidRPr="00CF73F4">
        <w:rPr>
          <w:lang w:val="en-US"/>
          <w:rPrChange w:id="242" w:author="Dalton Solano dos Reis" w:date="2023-10-17T11:30:00Z">
            <w:rPr/>
          </w:rPrChange>
        </w:rPr>
        <w:t xml:space="preserve"> </w:t>
      </w:r>
      <w:proofErr w:type="spellStart"/>
      <w:r w:rsidRPr="00CF73F4">
        <w:rPr>
          <w:lang w:val="en-US"/>
          <w:rPrChange w:id="243" w:author="Dalton Solano dos Reis" w:date="2023-10-17T11:30:00Z">
            <w:rPr/>
          </w:rPrChange>
        </w:rPr>
        <w:t>em</w:t>
      </w:r>
      <w:proofErr w:type="spellEnd"/>
      <w:r w:rsidRPr="00CF73F4">
        <w:rPr>
          <w:lang w:val="en-US"/>
          <w:rPrChange w:id="244" w:author="Dalton Solano dos Reis" w:date="2023-10-17T11:30:00Z">
            <w:rPr/>
          </w:rPrChange>
        </w:rPr>
        <w:t xml:space="preserve">: https://www.fide.com/news/288. </w:t>
      </w:r>
      <w:proofErr w:type="spellStart"/>
      <w:r w:rsidRPr="00CF73F4">
        <w:rPr>
          <w:lang w:val="en-US"/>
          <w:rPrChange w:id="245" w:author="Dalton Solano dos Reis" w:date="2023-10-17T11:30:00Z">
            <w:rPr/>
          </w:rPrChange>
        </w:rPr>
        <w:t>Acessado</w:t>
      </w:r>
      <w:proofErr w:type="spellEnd"/>
      <w:r w:rsidRPr="00CF73F4">
        <w:rPr>
          <w:lang w:val="en-US"/>
          <w:rPrChange w:id="246" w:author="Dalton Solano dos Reis" w:date="2023-10-17T11:30:00Z">
            <w:rPr/>
          </w:rPrChange>
        </w:rPr>
        <w:t xml:space="preserve"> </w:t>
      </w:r>
      <w:proofErr w:type="spellStart"/>
      <w:r w:rsidRPr="00CF73F4">
        <w:rPr>
          <w:lang w:val="en-US"/>
          <w:rPrChange w:id="247" w:author="Dalton Solano dos Reis" w:date="2023-10-17T11:30:00Z">
            <w:rPr/>
          </w:rPrChange>
        </w:rPr>
        <w:t>em</w:t>
      </w:r>
      <w:proofErr w:type="spellEnd"/>
      <w:r w:rsidRPr="00CF73F4">
        <w:rPr>
          <w:lang w:val="en-US"/>
          <w:rPrChange w:id="248" w:author="Dalton Solano dos Reis" w:date="2023-10-17T11:30:00Z">
            <w:rPr/>
          </w:rPrChange>
        </w:rPr>
        <w:t xml:space="preserve"> 26 set. 2023.</w:t>
      </w:r>
    </w:p>
    <w:p w14:paraId="34F53034" w14:textId="5F68951E" w:rsidR="00CD26F1" w:rsidRPr="00CF73F4" w:rsidRDefault="00114E71" w:rsidP="00FE6E23">
      <w:pPr>
        <w:pStyle w:val="TF-refernciasITEM"/>
        <w:rPr>
          <w:lang w:val="en-US"/>
          <w:rPrChange w:id="249" w:author="Dalton Solano dos Reis" w:date="2023-10-17T11:30:00Z">
            <w:rPr/>
          </w:rPrChange>
        </w:rPr>
      </w:pPr>
      <w:r w:rsidRPr="00CF73F4">
        <w:rPr>
          <w:lang w:val="en-US"/>
          <w:rPrChange w:id="250" w:author="Dalton Solano dos Reis" w:date="2023-10-17T11:30:00Z">
            <w:rPr/>
          </w:rPrChange>
        </w:rPr>
        <w:t xml:space="preserve">RIZOV, </w:t>
      </w:r>
      <w:proofErr w:type="spellStart"/>
      <w:r w:rsidRPr="00CF73F4">
        <w:rPr>
          <w:lang w:val="en-US"/>
          <w:rPrChange w:id="251" w:author="Dalton Solano dos Reis" w:date="2023-10-17T11:30:00Z">
            <w:rPr/>
          </w:rPrChange>
        </w:rPr>
        <w:t>Tashko</w:t>
      </w:r>
      <w:proofErr w:type="spellEnd"/>
      <w:r w:rsidRPr="00CF73F4">
        <w:rPr>
          <w:lang w:val="en-US"/>
          <w:rPrChange w:id="252" w:author="Dalton Solano dos Reis" w:date="2023-10-17T11:30:00Z">
            <w:rPr/>
          </w:rPrChange>
        </w:rPr>
        <w:t xml:space="preserve">; DJOKIC, Jelena; TASEVSKI, Milan. Design of a board game with augmented reality. </w:t>
      </w:r>
      <w:proofErr w:type="spellStart"/>
      <w:r w:rsidRPr="00CF73F4">
        <w:rPr>
          <w:b/>
          <w:bCs/>
          <w:lang w:val="en-US"/>
          <w:rPrChange w:id="253" w:author="Dalton Solano dos Reis" w:date="2023-10-17T11:30:00Z">
            <w:rPr>
              <w:b/>
              <w:bCs/>
            </w:rPr>
          </w:rPrChange>
        </w:rPr>
        <w:t>Fme</w:t>
      </w:r>
      <w:proofErr w:type="spellEnd"/>
      <w:r w:rsidRPr="00CF73F4">
        <w:rPr>
          <w:b/>
          <w:bCs/>
          <w:lang w:val="en-US"/>
          <w:rPrChange w:id="254" w:author="Dalton Solano dos Reis" w:date="2023-10-17T11:30:00Z">
            <w:rPr>
              <w:b/>
              <w:bCs/>
            </w:rPr>
          </w:rPrChange>
        </w:rPr>
        <w:t xml:space="preserve"> Transactions</w:t>
      </w:r>
      <w:r w:rsidRPr="00CF73F4">
        <w:rPr>
          <w:lang w:val="en-US"/>
          <w:rPrChange w:id="255" w:author="Dalton Solano dos Reis" w:date="2023-10-17T11:30:00Z">
            <w:rPr/>
          </w:rPrChange>
        </w:rPr>
        <w:t>, [S.L.], v. 47, n. 2, p. 253-257, 2019. Centre for Evaluation in Education and Science (CEON/CEES). http://dx.doi.org/10.5937/fmet1902253r.</w:t>
      </w:r>
    </w:p>
    <w:p w14:paraId="1E1B745C" w14:textId="2A0AEB09" w:rsidR="00CD26F1" w:rsidRPr="00CF73F4" w:rsidRDefault="00CD26F1" w:rsidP="00FE6E23">
      <w:pPr>
        <w:pStyle w:val="TF-refernciasITEM"/>
        <w:rPr>
          <w:lang w:val="en-US"/>
          <w:rPrChange w:id="256" w:author="Dalton Solano dos Reis" w:date="2023-10-17T11:30:00Z">
            <w:rPr/>
          </w:rPrChange>
        </w:rPr>
      </w:pPr>
      <w:proofErr w:type="spellStart"/>
      <w:r w:rsidRPr="00CD26F1">
        <w:t>RODIć</w:t>
      </w:r>
      <w:proofErr w:type="spellEnd"/>
      <w:r w:rsidRPr="00CD26F1">
        <w:t xml:space="preserve">, Lea </w:t>
      </w:r>
      <w:proofErr w:type="spellStart"/>
      <w:r w:rsidRPr="00CD26F1">
        <w:t>Dujić</w:t>
      </w:r>
      <w:proofErr w:type="spellEnd"/>
      <w:r w:rsidRPr="00CD26F1">
        <w:t xml:space="preserve">; </w:t>
      </w:r>
      <w:proofErr w:type="spellStart"/>
      <w:r w:rsidRPr="00CD26F1">
        <w:t>GRANIć</w:t>
      </w:r>
      <w:proofErr w:type="spellEnd"/>
      <w:r w:rsidRPr="00CD26F1">
        <w:t xml:space="preserve">, </w:t>
      </w:r>
      <w:proofErr w:type="spellStart"/>
      <w:r w:rsidRPr="00CD26F1">
        <w:t>Andrina</w:t>
      </w:r>
      <w:proofErr w:type="spellEnd"/>
      <w:r w:rsidRPr="00CD26F1">
        <w:t xml:space="preserve">. </w:t>
      </w:r>
      <w:r w:rsidRPr="00CF73F4">
        <w:rPr>
          <w:lang w:val="en-US"/>
          <w:rPrChange w:id="257" w:author="Dalton Solano dos Reis" w:date="2023-10-17T11:30:00Z">
            <w:rPr/>
          </w:rPrChange>
        </w:rPr>
        <w:t xml:space="preserve">Tangible interfaces in early years’ education: a systematic review. </w:t>
      </w:r>
      <w:r w:rsidRPr="00CF73F4">
        <w:rPr>
          <w:b/>
          <w:bCs/>
          <w:lang w:val="en-US"/>
          <w:rPrChange w:id="258" w:author="Dalton Solano dos Reis" w:date="2023-10-17T11:30:00Z">
            <w:rPr>
              <w:b/>
              <w:bCs/>
            </w:rPr>
          </w:rPrChange>
        </w:rPr>
        <w:t>Personal And Ubiquitous Computing</w:t>
      </w:r>
      <w:r w:rsidRPr="00CF73F4">
        <w:rPr>
          <w:lang w:val="en-US"/>
          <w:rPrChange w:id="259" w:author="Dalton Solano dos Reis" w:date="2023-10-17T11:30:00Z">
            <w:rPr/>
          </w:rPrChange>
        </w:rPr>
        <w:t xml:space="preserve">, [S.L.], v. 26, n. 1, p. 39-77, 23 </w:t>
      </w:r>
      <w:proofErr w:type="spellStart"/>
      <w:r w:rsidRPr="00CF73F4">
        <w:rPr>
          <w:lang w:val="en-US"/>
          <w:rPrChange w:id="260" w:author="Dalton Solano dos Reis" w:date="2023-10-17T11:30:00Z">
            <w:rPr/>
          </w:rPrChange>
        </w:rPr>
        <w:t>maio</w:t>
      </w:r>
      <w:proofErr w:type="spellEnd"/>
      <w:r w:rsidRPr="00CF73F4">
        <w:rPr>
          <w:lang w:val="en-US"/>
          <w:rPrChange w:id="261" w:author="Dalton Solano dos Reis" w:date="2023-10-17T11:30:00Z">
            <w:rPr/>
          </w:rPrChange>
        </w:rPr>
        <w:t xml:space="preserve"> 2021. Springer Science and Business Media LLC. http://dx.doi.org/10.1007/s00779-021-01556-x.</w:t>
      </w:r>
    </w:p>
    <w:p w14:paraId="6CF13804" w14:textId="7FE77A21" w:rsidR="00CD26F1" w:rsidRPr="00CF73F4" w:rsidRDefault="00CD26F1" w:rsidP="12CBBD5B">
      <w:pPr>
        <w:pStyle w:val="TF-refernciasITEM"/>
        <w:rPr>
          <w:lang w:val="en-US"/>
          <w:rPrChange w:id="262" w:author="Dalton Solano dos Reis" w:date="2023-10-17T11:30:00Z">
            <w:rPr/>
          </w:rPrChange>
        </w:rPr>
      </w:pPr>
      <w:commentRangeStart w:id="263"/>
      <w:r w:rsidRPr="00CD26F1">
        <w:t>URRUTIA</w:t>
      </w:r>
      <w:commentRangeEnd w:id="263"/>
      <w:r w:rsidR="00215AF7">
        <w:rPr>
          <w:rStyle w:val="Refdecomentrio"/>
        </w:rPr>
        <w:commentReference w:id="263"/>
      </w:r>
      <w:r w:rsidRPr="00CD26F1">
        <w:t xml:space="preserve">, Francisco Javier Zamorano; LOYOLA, Catalina Cortés; MARÍN, Mauricio Herrera. </w:t>
      </w:r>
      <w:r w:rsidRPr="00CF73F4">
        <w:rPr>
          <w:lang w:val="en-US"/>
          <w:rPrChange w:id="264" w:author="Dalton Solano dos Reis" w:date="2023-10-17T11:30:00Z">
            <w:rPr/>
          </w:rPrChange>
        </w:rPr>
        <w:t xml:space="preserve">A Tangible User Interface to Facilitate Learning of Trigonometry. </w:t>
      </w:r>
      <w:r w:rsidRPr="00CF73F4">
        <w:rPr>
          <w:b/>
          <w:bCs/>
          <w:lang w:val="en-US"/>
          <w:rPrChange w:id="265" w:author="Dalton Solano dos Reis" w:date="2023-10-17T11:30:00Z">
            <w:rPr>
              <w:b/>
              <w:bCs/>
            </w:rPr>
          </w:rPrChange>
        </w:rPr>
        <w:t xml:space="preserve">International Journal </w:t>
      </w:r>
      <w:proofErr w:type="gramStart"/>
      <w:r w:rsidRPr="00CF73F4">
        <w:rPr>
          <w:b/>
          <w:bCs/>
          <w:lang w:val="en-US"/>
          <w:rPrChange w:id="266" w:author="Dalton Solano dos Reis" w:date="2023-10-17T11:30:00Z">
            <w:rPr>
              <w:b/>
              <w:bCs/>
            </w:rPr>
          </w:rPrChange>
        </w:rPr>
        <w:t>Of</w:t>
      </w:r>
      <w:proofErr w:type="gramEnd"/>
      <w:r w:rsidRPr="00CF73F4">
        <w:rPr>
          <w:b/>
          <w:bCs/>
          <w:lang w:val="en-US"/>
          <w:rPrChange w:id="267" w:author="Dalton Solano dos Reis" w:date="2023-10-17T11:30:00Z">
            <w:rPr>
              <w:b/>
              <w:bCs/>
            </w:rPr>
          </w:rPrChange>
        </w:rPr>
        <w:t xml:space="preserve"> Emerging Technologies In Learning (</w:t>
      </w:r>
      <w:proofErr w:type="spellStart"/>
      <w:r w:rsidRPr="00CF73F4">
        <w:rPr>
          <w:b/>
          <w:bCs/>
          <w:lang w:val="en-US"/>
          <w:rPrChange w:id="268" w:author="Dalton Solano dos Reis" w:date="2023-10-17T11:30:00Z">
            <w:rPr>
              <w:b/>
              <w:bCs/>
            </w:rPr>
          </w:rPrChange>
        </w:rPr>
        <w:t>Ijet</w:t>
      </w:r>
      <w:proofErr w:type="spellEnd"/>
      <w:r w:rsidRPr="00CF73F4">
        <w:rPr>
          <w:b/>
          <w:bCs/>
          <w:lang w:val="en-US"/>
          <w:rPrChange w:id="269" w:author="Dalton Solano dos Reis" w:date="2023-10-17T11:30:00Z">
            <w:rPr>
              <w:b/>
              <w:bCs/>
            </w:rPr>
          </w:rPrChange>
        </w:rPr>
        <w:t>)</w:t>
      </w:r>
      <w:r w:rsidRPr="00CF73F4">
        <w:rPr>
          <w:lang w:val="en-US"/>
          <w:rPrChange w:id="270" w:author="Dalton Solano dos Reis" w:date="2023-10-17T11:30:00Z">
            <w:rPr/>
          </w:rPrChange>
        </w:rPr>
        <w:t xml:space="preserve">, [S.L.], v. 14, n. 23, p. 152, 6 </w:t>
      </w:r>
      <w:proofErr w:type="spellStart"/>
      <w:r w:rsidRPr="00CF73F4">
        <w:rPr>
          <w:lang w:val="en-US"/>
          <w:rPrChange w:id="271" w:author="Dalton Solano dos Reis" w:date="2023-10-17T11:30:00Z">
            <w:rPr/>
          </w:rPrChange>
        </w:rPr>
        <w:t>dez</w:t>
      </w:r>
      <w:proofErr w:type="spellEnd"/>
      <w:r w:rsidRPr="00CF73F4">
        <w:rPr>
          <w:lang w:val="en-US"/>
          <w:rPrChange w:id="272" w:author="Dalton Solano dos Reis" w:date="2023-10-17T11:30:00Z">
            <w:rPr/>
          </w:rPrChange>
        </w:rPr>
        <w:t>. 2019. International Association of Online Engineering (IAOE). http://dx.doi.org/10.3991/ijet.v14i23.11433.</w:t>
      </w:r>
    </w:p>
    <w:p w14:paraId="46B76A85" w14:textId="084FCB8C" w:rsidR="1256DEC9" w:rsidRDefault="00CD26F1" w:rsidP="1256DEC9">
      <w:pPr>
        <w:pStyle w:val="TF-refernciasITEM"/>
      </w:pPr>
      <w:r w:rsidRPr="00CF73F4">
        <w:rPr>
          <w:lang w:val="en-US"/>
          <w:rPrChange w:id="273" w:author="Dalton Solano dos Reis" w:date="2023-10-17T11:30:00Z">
            <w:rPr/>
          </w:rPrChange>
        </w:rPr>
        <w:t xml:space="preserve">YUSOF, </w:t>
      </w:r>
      <w:proofErr w:type="spellStart"/>
      <w:r w:rsidRPr="00CF73F4">
        <w:rPr>
          <w:lang w:val="en-US"/>
          <w:rPrChange w:id="274" w:author="Dalton Solano dos Reis" w:date="2023-10-17T11:30:00Z">
            <w:rPr/>
          </w:rPrChange>
        </w:rPr>
        <w:t>Cik</w:t>
      </w:r>
      <w:proofErr w:type="spellEnd"/>
      <w:r w:rsidRPr="00CF73F4">
        <w:rPr>
          <w:lang w:val="en-US"/>
          <w:rPrChange w:id="275" w:author="Dalton Solano dos Reis" w:date="2023-10-17T11:30:00Z">
            <w:rPr/>
          </w:rPrChange>
        </w:rPr>
        <w:t xml:space="preserve"> </w:t>
      </w:r>
      <w:proofErr w:type="spellStart"/>
      <w:r w:rsidRPr="00CF73F4">
        <w:rPr>
          <w:lang w:val="en-US"/>
          <w:rPrChange w:id="276" w:author="Dalton Solano dos Reis" w:date="2023-10-17T11:30:00Z">
            <w:rPr/>
          </w:rPrChange>
        </w:rPr>
        <w:t>Suhaimi</w:t>
      </w:r>
      <w:proofErr w:type="spellEnd"/>
      <w:r w:rsidRPr="00CF73F4">
        <w:rPr>
          <w:lang w:val="en-US"/>
          <w:rPrChange w:id="277" w:author="Dalton Solano dos Reis" w:date="2023-10-17T11:30:00Z">
            <w:rPr/>
          </w:rPrChange>
        </w:rPr>
        <w:t xml:space="preserve">; LOW, Tian Sheng; ISMAIL, </w:t>
      </w:r>
      <w:proofErr w:type="spellStart"/>
      <w:r w:rsidRPr="00CF73F4">
        <w:rPr>
          <w:lang w:val="en-US"/>
          <w:rPrChange w:id="278" w:author="Dalton Solano dos Reis" w:date="2023-10-17T11:30:00Z">
            <w:rPr/>
          </w:rPrChange>
        </w:rPr>
        <w:t>Ajune</w:t>
      </w:r>
      <w:proofErr w:type="spellEnd"/>
      <w:r w:rsidRPr="00CF73F4">
        <w:rPr>
          <w:lang w:val="en-US"/>
          <w:rPrChange w:id="279" w:author="Dalton Solano dos Reis" w:date="2023-10-17T11:30:00Z">
            <w:rPr/>
          </w:rPrChange>
        </w:rPr>
        <w:t xml:space="preserve"> </w:t>
      </w:r>
      <w:proofErr w:type="spellStart"/>
      <w:r w:rsidRPr="00CF73F4">
        <w:rPr>
          <w:lang w:val="en-US"/>
          <w:rPrChange w:id="280" w:author="Dalton Solano dos Reis" w:date="2023-10-17T11:30:00Z">
            <w:rPr/>
          </w:rPrChange>
        </w:rPr>
        <w:t>Wanis</w:t>
      </w:r>
      <w:proofErr w:type="spellEnd"/>
      <w:r w:rsidRPr="00CF73F4">
        <w:rPr>
          <w:lang w:val="en-US"/>
          <w:rPrChange w:id="281" w:author="Dalton Solano dos Reis" w:date="2023-10-17T11:30:00Z">
            <w:rPr/>
          </w:rPrChange>
        </w:rPr>
        <w:t xml:space="preserve">; SUNAR, </w:t>
      </w:r>
      <w:proofErr w:type="spellStart"/>
      <w:r w:rsidRPr="00CF73F4">
        <w:rPr>
          <w:lang w:val="en-US"/>
          <w:rPrChange w:id="282" w:author="Dalton Solano dos Reis" w:date="2023-10-17T11:30:00Z">
            <w:rPr/>
          </w:rPrChange>
        </w:rPr>
        <w:t>Mohd</w:t>
      </w:r>
      <w:proofErr w:type="spellEnd"/>
      <w:r w:rsidRPr="00CF73F4">
        <w:rPr>
          <w:lang w:val="en-US"/>
          <w:rPrChange w:id="283" w:author="Dalton Solano dos Reis" w:date="2023-10-17T11:30:00Z">
            <w:rPr/>
          </w:rPrChange>
        </w:rPr>
        <w:t xml:space="preserve"> </w:t>
      </w:r>
      <w:proofErr w:type="spellStart"/>
      <w:r w:rsidRPr="00CF73F4">
        <w:rPr>
          <w:lang w:val="en-US"/>
          <w:rPrChange w:id="284" w:author="Dalton Solano dos Reis" w:date="2023-10-17T11:30:00Z">
            <w:rPr/>
          </w:rPrChange>
        </w:rPr>
        <w:t>Shahrizal</w:t>
      </w:r>
      <w:proofErr w:type="spellEnd"/>
      <w:r w:rsidRPr="00CF73F4">
        <w:rPr>
          <w:lang w:val="en-US"/>
          <w:rPrChange w:id="285" w:author="Dalton Solano dos Reis" w:date="2023-10-17T11:30:00Z">
            <w:rPr/>
          </w:rPrChange>
        </w:rPr>
        <w:t xml:space="preserve">. Collaborative Augmented Reality for Chess Game in Handheld Devices. </w:t>
      </w:r>
      <w:r w:rsidRPr="00CF73F4">
        <w:rPr>
          <w:b/>
          <w:bCs/>
          <w:lang w:val="en-US"/>
          <w:rPrChange w:id="286" w:author="Dalton Solano dos Reis" w:date="2023-10-17T11:30:00Z">
            <w:rPr>
              <w:b/>
              <w:bCs/>
            </w:rPr>
          </w:rPrChange>
        </w:rPr>
        <w:t xml:space="preserve">2019 </w:t>
      </w:r>
      <w:proofErr w:type="spellStart"/>
      <w:r w:rsidRPr="00CF73F4">
        <w:rPr>
          <w:b/>
          <w:bCs/>
          <w:lang w:val="en-US"/>
          <w:rPrChange w:id="287" w:author="Dalton Solano dos Reis" w:date="2023-10-17T11:30:00Z">
            <w:rPr>
              <w:b/>
              <w:bCs/>
            </w:rPr>
          </w:rPrChange>
        </w:rPr>
        <w:t>Ieee</w:t>
      </w:r>
      <w:proofErr w:type="spellEnd"/>
      <w:r w:rsidRPr="00CF73F4">
        <w:rPr>
          <w:b/>
          <w:bCs/>
          <w:lang w:val="en-US"/>
          <w:rPrChange w:id="288" w:author="Dalton Solano dos Reis" w:date="2023-10-17T11:30:00Z">
            <w:rPr>
              <w:b/>
              <w:bCs/>
            </w:rPr>
          </w:rPrChange>
        </w:rPr>
        <w:t xml:space="preserve"> Conference </w:t>
      </w:r>
      <w:proofErr w:type="gramStart"/>
      <w:r w:rsidRPr="00CF73F4">
        <w:rPr>
          <w:b/>
          <w:bCs/>
          <w:lang w:val="en-US"/>
          <w:rPrChange w:id="289" w:author="Dalton Solano dos Reis" w:date="2023-10-17T11:30:00Z">
            <w:rPr>
              <w:b/>
              <w:bCs/>
            </w:rPr>
          </w:rPrChange>
        </w:rPr>
        <w:t>On</w:t>
      </w:r>
      <w:proofErr w:type="gramEnd"/>
      <w:r w:rsidRPr="00CF73F4">
        <w:rPr>
          <w:b/>
          <w:bCs/>
          <w:lang w:val="en-US"/>
          <w:rPrChange w:id="290" w:author="Dalton Solano dos Reis" w:date="2023-10-17T11:30:00Z">
            <w:rPr>
              <w:b/>
              <w:bCs/>
            </w:rPr>
          </w:rPrChange>
        </w:rPr>
        <w:t xml:space="preserve"> Graphics And Media (Game)</w:t>
      </w:r>
      <w:r w:rsidRPr="00CF73F4">
        <w:rPr>
          <w:lang w:val="en-US"/>
          <w:rPrChange w:id="291" w:author="Dalton Solano dos Reis" w:date="2023-10-17T11:30:00Z">
            <w:rPr/>
          </w:rPrChange>
        </w:rPr>
        <w:t xml:space="preserve">, [S.L.], p. 32-37, </w:t>
      </w:r>
      <w:proofErr w:type="spellStart"/>
      <w:r w:rsidRPr="00CF73F4">
        <w:rPr>
          <w:lang w:val="en-US"/>
          <w:rPrChange w:id="292" w:author="Dalton Solano dos Reis" w:date="2023-10-17T11:30:00Z">
            <w:rPr/>
          </w:rPrChange>
        </w:rPr>
        <w:t>nov.</w:t>
      </w:r>
      <w:proofErr w:type="spellEnd"/>
      <w:r w:rsidRPr="00CF73F4">
        <w:rPr>
          <w:lang w:val="en-US"/>
          <w:rPrChange w:id="293" w:author="Dalton Solano dos Reis" w:date="2023-10-17T11:30:00Z">
            <w:rPr/>
          </w:rPrChange>
        </w:rPr>
        <w:t xml:space="preserve"> 2019. </w:t>
      </w:r>
      <w:r w:rsidRPr="00CD26F1">
        <w:t>IEEE. http://dx.doi.org/10.1109/game47560.2019.8980979.</w:t>
      </w:r>
    </w:p>
    <w:p w14:paraId="1E3D8D42" w14:textId="137125DF" w:rsidR="1256DEC9" w:rsidRDefault="1256DEC9" w:rsidP="1256DEC9">
      <w:pPr>
        <w:pStyle w:val="TF-refernciasITEM"/>
      </w:pP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Dalton Solano dos Reis" w:date="2023-10-21T12:10:00Z" w:initials="DSdR">
    <w:p w14:paraId="7B1611D0" w14:textId="77777777" w:rsidR="00215AF7" w:rsidRDefault="00215AF7" w:rsidP="00A3775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 bibliográfica.</w:t>
      </w:r>
    </w:p>
  </w:comment>
  <w:comment w:id="38" w:author="Dalton Solano dos Reis" w:date="2023-10-21T12:05:00Z" w:initials="DSdR">
    <w:p w14:paraId="68CE0641" w14:textId="2A85AC93" w:rsidR="002752E5" w:rsidRDefault="002752E5" w:rsidP="0023631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Mais de 3 autores, usar et all</w:t>
      </w:r>
    </w:p>
  </w:comment>
  <w:comment w:id="140" w:author="Dalton Solano dos Reis" w:date="2023-10-21T11:41:00Z" w:initials="DSdR">
    <w:p w14:paraId="5ED9401E" w14:textId="2EF56405" w:rsidR="005C6391" w:rsidRDefault="005C6391" w:rsidP="00E057E8">
      <w:r>
        <w:rPr>
          <w:rStyle w:val="Refdecomentrio"/>
        </w:rPr>
        <w:annotationRef/>
      </w:r>
      <w:r>
        <w:rPr>
          <w:sz w:val="20"/>
          <w:szCs w:val="20"/>
        </w:rPr>
        <w:t>Usar a citação da fonte bibliográfica.</w:t>
      </w:r>
    </w:p>
  </w:comment>
  <w:comment w:id="141" w:author="Dalton Solano dos Reis" w:date="2023-10-21T11:42:00Z" w:initials="DSdR">
    <w:p w14:paraId="72A35E91" w14:textId="77777777" w:rsidR="005C6391" w:rsidRDefault="005C6391" w:rsidP="00175F4A">
      <w:r>
        <w:rPr>
          <w:rStyle w:val="Refdecomentrio"/>
        </w:rPr>
        <w:annotationRef/>
      </w:r>
      <w:r>
        <w:rPr>
          <w:sz w:val="20"/>
          <w:szCs w:val="20"/>
        </w:rPr>
        <w:t>Usar a citação da fonte bibliográfica</w:t>
      </w:r>
    </w:p>
  </w:comment>
  <w:comment w:id="142" w:author="Dalton Solano dos Reis" w:date="2023-10-21T11:42:00Z" w:initials="DSdR">
    <w:p w14:paraId="07225946" w14:textId="77777777" w:rsidR="005C6391" w:rsidRDefault="005C6391" w:rsidP="000A48CC">
      <w:r>
        <w:rPr>
          <w:rStyle w:val="Refdecomentrio"/>
        </w:rPr>
        <w:annotationRef/>
      </w:r>
      <w:r>
        <w:rPr>
          <w:sz w:val="20"/>
          <w:szCs w:val="20"/>
        </w:rPr>
        <w:t>Usar a citação da fonte bibliográfica</w:t>
      </w:r>
    </w:p>
  </w:comment>
  <w:comment w:id="144" w:author="Dalton Solano dos Reis" w:date="2023-10-21T11:44:00Z" w:initials="DSdR">
    <w:p w14:paraId="2E898D1E" w14:textId="77777777" w:rsidR="005C6391" w:rsidRDefault="005C6391" w:rsidP="00A4569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Quadro 1</w:t>
      </w:r>
    </w:p>
  </w:comment>
  <w:comment w:id="191" w:author="Dalton Solano dos Reis" w:date="2023-10-21T12:03:00Z" w:initials="DSdR">
    <w:p w14:paraId="4D544498" w14:textId="77777777" w:rsidR="00154C8E" w:rsidRDefault="00154C8E" w:rsidP="001C571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linha em branco.</w:t>
      </w:r>
    </w:p>
  </w:comment>
  <w:comment w:id="212" w:author="Dalton Solano dos Reis" w:date="2023-10-21T12:03:00Z" w:initials="DSdR">
    <w:p w14:paraId="36CF1F5D" w14:textId="77777777" w:rsidR="00154C8E" w:rsidRDefault="00154C8E" w:rsidP="0081091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linha em branco.</w:t>
      </w:r>
    </w:p>
  </w:comment>
  <w:comment w:id="221" w:author="Dalton Solano dos Reis" w:date="2023-10-21T12:05:00Z" w:initials="DSdR">
    <w:p w14:paraId="6C8ED0A1" w14:textId="77777777" w:rsidR="002752E5" w:rsidRDefault="002752E5" w:rsidP="007A11E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As referências devem estar me ordem alfabética.</w:t>
      </w:r>
    </w:p>
  </w:comment>
  <w:comment w:id="225" w:author="Dalton Solano dos Reis" w:date="2023-10-21T12:06:00Z" w:initials="DSdR">
    <w:p w14:paraId="25661C00" w14:textId="77777777" w:rsidR="00215AF7" w:rsidRDefault="00215AF7" w:rsidP="0097705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o ano de 2019??</w:t>
      </w:r>
    </w:p>
  </w:comment>
  <w:comment w:id="236" w:author="Dalton Solano dos Reis" w:date="2023-10-21T12:08:00Z" w:initials="DSdR">
    <w:p w14:paraId="4B06CBE0" w14:textId="77777777" w:rsidR="00215AF7" w:rsidRDefault="00215AF7" w:rsidP="000436A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 no texto “FIDE, 2019”</w:t>
      </w:r>
    </w:p>
    <w:p w14:paraId="4D38DD51" w14:textId="77777777" w:rsidR="00215AF7" w:rsidRDefault="00215AF7" w:rsidP="000436AE">
      <w:r>
        <w:rPr>
          <w:color w:val="000000"/>
          <w:sz w:val="20"/>
          <w:szCs w:val="20"/>
        </w:rPr>
        <w:t>Então arrumar a referência para que este autor apareça no inicio da referência.</w:t>
      </w:r>
    </w:p>
  </w:comment>
  <w:comment w:id="263" w:author="Dalton Solano dos Reis" w:date="2023-10-21T12:09:00Z" w:initials="DSdR">
    <w:p w14:paraId="5F817B0B" w14:textId="77777777" w:rsidR="00215AF7" w:rsidRDefault="00215AF7" w:rsidP="00B4595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as citações no texto … são 3 autores.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1611D0" w15:done="0"/>
  <w15:commentEx w15:paraId="68CE0641" w15:done="0"/>
  <w15:commentEx w15:paraId="5ED9401E" w15:done="0"/>
  <w15:commentEx w15:paraId="72A35E91" w15:done="0"/>
  <w15:commentEx w15:paraId="07225946" w15:done="0"/>
  <w15:commentEx w15:paraId="2E898D1E" w15:done="0"/>
  <w15:commentEx w15:paraId="4D544498" w15:done="0"/>
  <w15:commentEx w15:paraId="36CF1F5D" w15:done="0"/>
  <w15:commentEx w15:paraId="6C8ED0A1" w15:done="0"/>
  <w15:commentEx w15:paraId="25661C00" w15:done="0"/>
  <w15:commentEx w15:paraId="4D38DD51" w15:done="0"/>
  <w15:commentEx w15:paraId="5F817B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5F2B4F0" w16cex:dateUtc="2023-10-21T15:10:00Z"/>
  <w16cex:commentExtensible w16cex:durableId="66D2E933" w16cex:dateUtc="2023-10-21T15:05:00Z"/>
  <w16cex:commentExtensible w16cex:durableId="5210BD2C" w16cex:dateUtc="2023-10-21T14:41:00Z"/>
  <w16cex:commentExtensible w16cex:durableId="09D2D7F2" w16cex:dateUtc="2023-10-21T14:42:00Z"/>
  <w16cex:commentExtensible w16cex:durableId="2C341F7E" w16cex:dateUtc="2023-10-21T14:42:00Z"/>
  <w16cex:commentExtensible w16cex:durableId="133EB824" w16cex:dateUtc="2023-10-21T14:44:00Z"/>
  <w16cex:commentExtensible w16cex:durableId="15CB2217" w16cex:dateUtc="2023-10-21T15:03:00Z"/>
  <w16cex:commentExtensible w16cex:durableId="2E01BD7F" w16cex:dateUtc="2023-10-21T15:03:00Z"/>
  <w16cex:commentExtensible w16cex:durableId="7162D62C" w16cex:dateUtc="2023-10-21T15:05:00Z"/>
  <w16cex:commentExtensible w16cex:durableId="2501662B" w16cex:dateUtc="2023-10-21T15:06:00Z"/>
  <w16cex:commentExtensible w16cex:durableId="43B91010" w16cex:dateUtc="2023-10-21T15:08:00Z"/>
  <w16cex:commentExtensible w16cex:durableId="286BDF14" w16cex:dateUtc="2023-10-21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1611D0" w16cid:durableId="45F2B4F0"/>
  <w16cid:commentId w16cid:paraId="68CE0641" w16cid:durableId="66D2E933"/>
  <w16cid:commentId w16cid:paraId="5ED9401E" w16cid:durableId="5210BD2C"/>
  <w16cid:commentId w16cid:paraId="72A35E91" w16cid:durableId="09D2D7F2"/>
  <w16cid:commentId w16cid:paraId="07225946" w16cid:durableId="2C341F7E"/>
  <w16cid:commentId w16cid:paraId="2E898D1E" w16cid:durableId="133EB824"/>
  <w16cid:commentId w16cid:paraId="4D544498" w16cid:durableId="15CB2217"/>
  <w16cid:commentId w16cid:paraId="36CF1F5D" w16cid:durableId="2E01BD7F"/>
  <w16cid:commentId w16cid:paraId="6C8ED0A1" w16cid:durableId="7162D62C"/>
  <w16cid:commentId w16cid:paraId="25661C00" w16cid:durableId="2501662B"/>
  <w16cid:commentId w16cid:paraId="4D38DD51" w16cid:durableId="43B91010"/>
  <w16cid:commentId w16cid:paraId="5F817B0B" w16cid:durableId="286BDF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8AE2" w14:textId="77777777" w:rsidR="00E709A7" w:rsidRDefault="00E709A7">
      <w:r>
        <w:separator/>
      </w:r>
    </w:p>
  </w:endnote>
  <w:endnote w:type="continuationSeparator" w:id="0">
    <w:p w14:paraId="644F5E9A" w14:textId="77777777" w:rsidR="00E709A7" w:rsidRDefault="00E7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42D2" w14:textId="77777777" w:rsidR="00E709A7" w:rsidRDefault="00E709A7">
      <w:r>
        <w:separator/>
      </w:r>
    </w:p>
  </w:footnote>
  <w:footnote w:type="continuationSeparator" w:id="0">
    <w:p w14:paraId="2A2F45DA" w14:textId="77777777" w:rsidR="00E709A7" w:rsidRDefault="00E7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on9EuE0" int2:invalidationBookmarkName="" int2:hashCode="/OYOvUamBD3vGK" int2:id="cV4a3RGb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 w:tplc="A94E8696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BA8E7228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CB447F16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D48231BC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8598BB96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08F632DC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9104CB1A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40F698AA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5016C23E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868C8E"/>
    <w:multiLevelType w:val="hybridMultilevel"/>
    <w:tmpl w:val="DA101122"/>
    <w:lvl w:ilvl="0" w:tplc="A960539E">
      <w:start w:val="1"/>
      <w:numFmt w:val="lowerLetter"/>
      <w:lvlText w:val="%1)"/>
      <w:lvlJc w:val="left"/>
      <w:pPr>
        <w:ind w:left="720" w:hanging="360"/>
      </w:pPr>
    </w:lvl>
    <w:lvl w:ilvl="1" w:tplc="46C8EB16">
      <w:start w:val="1"/>
      <w:numFmt w:val="lowerLetter"/>
      <w:lvlText w:val="%2."/>
      <w:lvlJc w:val="left"/>
      <w:pPr>
        <w:ind w:left="1440" w:hanging="360"/>
      </w:pPr>
    </w:lvl>
    <w:lvl w:ilvl="2" w:tplc="466E3D26">
      <w:start w:val="1"/>
      <w:numFmt w:val="lowerRoman"/>
      <w:lvlText w:val="%3."/>
      <w:lvlJc w:val="right"/>
      <w:pPr>
        <w:ind w:left="2160" w:hanging="180"/>
      </w:pPr>
    </w:lvl>
    <w:lvl w:ilvl="3" w:tplc="63427AEC">
      <w:start w:val="1"/>
      <w:numFmt w:val="decimal"/>
      <w:lvlText w:val="%4."/>
      <w:lvlJc w:val="left"/>
      <w:pPr>
        <w:ind w:left="2880" w:hanging="360"/>
      </w:pPr>
    </w:lvl>
    <w:lvl w:ilvl="4" w:tplc="16F2C2B2">
      <w:start w:val="1"/>
      <w:numFmt w:val="lowerLetter"/>
      <w:lvlText w:val="%5."/>
      <w:lvlJc w:val="left"/>
      <w:pPr>
        <w:ind w:left="3600" w:hanging="360"/>
      </w:pPr>
    </w:lvl>
    <w:lvl w:ilvl="5" w:tplc="B8ECA568">
      <w:start w:val="1"/>
      <w:numFmt w:val="lowerRoman"/>
      <w:lvlText w:val="%6."/>
      <w:lvlJc w:val="right"/>
      <w:pPr>
        <w:ind w:left="4320" w:hanging="180"/>
      </w:pPr>
    </w:lvl>
    <w:lvl w:ilvl="6" w:tplc="116CC07C">
      <w:start w:val="1"/>
      <w:numFmt w:val="decimal"/>
      <w:lvlText w:val="%7."/>
      <w:lvlJc w:val="left"/>
      <w:pPr>
        <w:ind w:left="5040" w:hanging="360"/>
      </w:pPr>
    </w:lvl>
    <w:lvl w:ilvl="7" w:tplc="D45C5120">
      <w:start w:val="1"/>
      <w:numFmt w:val="lowerLetter"/>
      <w:lvlText w:val="%8."/>
      <w:lvlJc w:val="left"/>
      <w:pPr>
        <w:ind w:left="5760" w:hanging="360"/>
      </w:pPr>
    </w:lvl>
    <w:lvl w:ilvl="8" w:tplc="A3A802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998C"/>
    <w:multiLevelType w:val="hybridMultilevel"/>
    <w:tmpl w:val="9F1C7BEE"/>
    <w:lvl w:ilvl="0" w:tplc="C12890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E8F8F88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D69CCCD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86C1092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2FC73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FC74A55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06425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5342CB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FB408E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55ABBB"/>
    <w:multiLevelType w:val="hybridMultilevel"/>
    <w:tmpl w:val="25686458"/>
    <w:lvl w:ilvl="0" w:tplc="DE8ADA04">
      <w:start w:val="1"/>
      <w:numFmt w:val="lowerLetter"/>
      <w:lvlText w:val="%1)"/>
      <w:lvlJc w:val="left"/>
      <w:pPr>
        <w:ind w:left="1069" w:hanging="360"/>
      </w:pPr>
    </w:lvl>
    <w:lvl w:ilvl="1" w:tplc="87925A76">
      <w:start w:val="1"/>
      <w:numFmt w:val="lowerLetter"/>
      <w:lvlText w:val="%2."/>
      <w:lvlJc w:val="left"/>
      <w:pPr>
        <w:ind w:left="1789" w:hanging="360"/>
      </w:pPr>
    </w:lvl>
    <w:lvl w:ilvl="2" w:tplc="ED149934">
      <w:start w:val="1"/>
      <w:numFmt w:val="lowerRoman"/>
      <w:lvlText w:val="%3."/>
      <w:lvlJc w:val="right"/>
      <w:pPr>
        <w:ind w:left="2509" w:hanging="180"/>
      </w:pPr>
    </w:lvl>
    <w:lvl w:ilvl="3" w:tplc="C6A067DE">
      <w:start w:val="1"/>
      <w:numFmt w:val="decimal"/>
      <w:lvlText w:val="%4."/>
      <w:lvlJc w:val="left"/>
      <w:pPr>
        <w:ind w:left="3229" w:hanging="360"/>
      </w:pPr>
    </w:lvl>
    <w:lvl w:ilvl="4" w:tplc="29AC1970">
      <w:start w:val="1"/>
      <w:numFmt w:val="lowerLetter"/>
      <w:lvlText w:val="%5."/>
      <w:lvlJc w:val="left"/>
      <w:pPr>
        <w:ind w:left="3949" w:hanging="360"/>
      </w:pPr>
    </w:lvl>
    <w:lvl w:ilvl="5" w:tplc="3E38781E">
      <w:start w:val="1"/>
      <w:numFmt w:val="lowerRoman"/>
      <w:lvlText w:val="%6."/>
      <w:lvlJc w:val="right"/>
      <w:pPr>
        <w:ind w:left="4669" w:hanging="180"/>
      </w:pPr>
    </w:lvl>
    <w:lvl w:ilvl="6" w:tplc="7420718A">
      <w:start w:val="1"/>
      <w:numFmt w:val="decimal"/>
      <w:lvlText w:val="%7."/>
      <w:lvlJc w:val="left"/>
      <w:pPr>
        <w:ind w:left="5389" w:hanging="360"/>
      </w:pPr>
    </w:lvl>
    <w:lvl w:ilvl="7" w:tplc="2104FAEA">
      <w:start w:val="1"/>
      <w:numFmt w:val="lowerLetter"/>
      <w:lvlText w:val="%8."/>
      <w:lvlJc w:val="left"/>
      <w:pPr>
        <w:ind w:left="6109" w:hanging="360"/>
      </w:pPr>
    </w:lvl>
    <w:lvl w:ilvl="8" w:tplc="965A5FEA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36522881">
    <w:abstractNumId w:val="6"/>
  </w:num>
  <w:num w:numId="2" w16cid:durableId="1862888311">
    <w:abstractNumId w:val="4"/>
  </w:num>
  <w:num w:numId="3" w16cid:durableId="970013005">
    <w:abstractNumId w:val="5"/>
  </w:num>
  <w:num w:numId="4" w16cid:durableId="1263762718">
    <w:abstractNumId w:val="0"/>
  </w:num>
  <w:num w:numId="5" w16cid:durableId="407583022">
    <w:abstractNumId w:val="2"/>
  </w:num>
  <w:num w:numId="6" w16cid:durableId="1620797825">
    <w:abstractNumId w:val="2"/>
  </w:num>
  <w:num w:numId="7" w16cid:durableId="1176723425">
    <w:abstractNumId w:val="1"/>
  </w:num>
  <w:num w:numId="8" w16cid:durableId="302581821">
    <w:abstractNumId w:val="2"/>
  </w:num>
  <w:num w:numId="9" w16cid:durableId="854342001">
    <w:abstractNumId w:val="2"/>
  </w:num>
  <w:num w:numId="10" w16cid:durableId="1646854708">
    <w:abstractNumId w:val="2"/>
  </w:num>
  <w:num w:numId="11" w16cid:durableId="1489783593">
    <w:abstractNumId w:val="2"/>
  </w:num>
  <w:num w:numId="12" w16cid:durableId="1603029060">
    <w:abstractNumId w:val="8"/>
  </w:num>
  <w:num w:numId="13" w16cid:durableId="250745788">
    <w:abstractNumId w:val="2"/>
  </w:num>
  <w:num w:numId="14" w16cid:durableId="199167486">
    <w:abstractNumId w:val="3"/>
  </w:num>
  <w:num w:numId="15" w16cid:durableId="1732073986">
    <w:abstractNumId w:val="7"/>
  </w:num>
  <w:num w:numId="16" w16cid:durableId="1389958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822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1728551">
    <w:abstractNumId w:val="9"/>
  </w:num>
  <w:num w:numId="19" w16cid:durableId="670522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3028683">
    <w:abstractNumId w:val="9"/>
  </w:num>
  <w:num w:numId="21" w16cid:durableId="2146921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1408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4E71"/>
    <w:rsid w:val="001164FE"/>
    <w:rsid w:val="00121714"/>
    <w:rsid w:val="00125084"/>
    <w:rsid w:val="00125277"/>
    <w:rsid w:val="001375F7"/>
    <w:rsid w:val="00154C8E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184A"/>
    <w:rsid w:val="001D3A30"/>
    <w:rsid w:val="001D465C"/>
    <w:rsid w:val="001D6234"/>
    <w:rsid w:val="001E646A"/>
    <w:rsid w:val="001E682E"/>
    <w:rsid w:val="001F007F"/>
    <w:rsid w:val="001F0D36"/>
    <w:rsid w:val="00202F3F"/>
    <w:rsid w:val="002116A1"/>
    <w:rsid w:val="00215AF7"/>
    <w:rsid w:val="00224BB2"/>
    <w:rsid w:val="00235240"/>
    <w:rsid w:val="002368FD"/>
    <w:rsid w:val="0024110F"/>
    <w:rsid w:val="00241906"/>
    <w:rsid w:val="002423AB"/>
    <w:rsid w:val="002440B0"/>
    <w:rsid w:val="0025685C"/>
    <w:rsid w:val="00263360"/>
    <w:rsid w:val="002752E5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C37E4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F5F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4670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2225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0A9"/>
    <w:rsid w:val="00581BD6"/>
    <w:rsid w:val="0058482B"/>
    <w:rsid w:val="0058618A"/>
    <w:rsid w:val="00587002"/>
    <w:rsid w:val="00591611"/>
    <w:rsid w:val="00592BA8"/>
    <w:rsid w:val="0059648C"/>
    <w:rsid w:val="005A362B"/>
    <w:rsid w:val="005A4952"/>
    <w:rsid w:val="005A4CE8"/>
    <w:rsid w:val="005B20A1"/>
    <w:rsid w:val="005B2478"/>
    <w:rsid w:val="005B2E12"/>
    <w:rsid w:val="005C21FC"/>
    <w:rsid w:val="005C243B"/>
    <w:rsid w:val="005C30AE"/>
    <w:rsid w:val="005C6391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24D1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490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448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1E25"/>
    <w:rsid w:val="007E46A1"/>
    <w:rsid w:val="007E730D"/>
    <w:rsid w:val="007E7311"/>
    <w:rsid w:val="007F20C0"/>
    <w:rsid w:val="007F25E5"/>
    <w:rsid w:val="007F38A6"/>
    <w:rsid w:val="007F403E"/>
    <w:rsid w:val="00802D0F"/>
    <w:rsid w:val="008072AC"/>
    <w:rsid w:val="00810CEA"/>
    <w:rsid w:val="0081462D"/>
    <w:rsid w:val="008233E5"/>
    <w:rsid w:val="00833DE8"/>
    <w:rsid w:val="00833F47"/>
    <w:rsid w:val="008348C3"/>
    <w:rsid w:val="008373B4"/>
    <w:rsid w:val="008404C4"/>
    <w:rsid w:val="0084752D"/>
    <w:rsid w:val="00847D37"/>
    <w:rsid w:val="0085001D"/>
    <w:rsid w:val="00870802"/>
    <w:rsid w:val="00871A41"/>
    <w:rsid w:val="00886D76"/>
    <w:rsid w:val="00891310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15C4D"/>
    <w:rsid w:val="009261DE"/>
    <w:rsid w:val="00931632"/>
    <w:rsid w:val="00932C92"/>
    <w:rsid w:val="009454E4"/>
    <w:rsid w:val="00946836"/>
    <w:rsid w:val="0096683A"/>
    <w:rsid w:val="00967611"/>
    <w:rsid w:val="00979A24"/>
    <w:rsid w:val="00984240"/>
    <w:rsid w:val="00987F2B"/>
    <w:rsid w:val="00995B07"/>
    <w:rsid w:val="009972D2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1554C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133A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857B5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83F"/>
    <w:rsid w:val="00C40AA2"/>
    <w:rsid w:val="00C4244F"/>
    <w:rsid w:val="00C458D3"/>
    <w:rsid w:val="00C61169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6F1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3F4"/>
    <w:rsid w:val="00D03B57"/>
    <w:rsid w:val="00D0769A"/>
    <w:rsid w:val="00D15B4E"/>
    <w:rsid w:val="00D177E7"/>
    <w:rsid w:val="00D2079F"/>
    <w:rsid w:val="00D447EF"/>
    <w:rsid w:val="00D505E2"/>
    <w:rsid w:val="00D6498F"/>
    <w:rsid w:val="00D65D2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725A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09A7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0264"/>
    <w:rsid w:val="00FB4B02"/>
    <w:rsid w:val="00FC2831"/>
    <w:rsid w:val="00FC2D40"/>
    <w:rsid w:val="00FC3600"/>
    <w:rsid w:val="00FC4A9F"/>
    <w:rsid w:val="00FC565B"/>
    <w:rsid w:val="00FE006E"/>
    <w:rsid w:val="00FE197E"/>
    <w:rsid w:val="00FE6E23"/>
    <w:rsid w:val="00FF0DF1"/>
    <w:rsid w:val="00FF26AA"/>
    <w:rsid w:val="01111D93"/>
    <w:rsid w:val="0236C3C8"/>
    <w:rsid w:val="0261DADB"/>
    <w:rsid w:val="037F9B04"/>
    <w:rsid w:val="0387888A"/>
    <w:rsid w:val="03D1A341"/>
    <w:rsid w:val="043C99AA"/>
    <w:rsid w:val="04C92118"/>
    <w:rsid w:val="0510ABF0"/>
    <w:rsid w:val="056B0B47"/>
    <w:rsid w:val="05E48EB6"/>
    <w:rsid w:val="05E9419A"/>
    <w:rsid w:val="06A002E7"/>
    <w:rsid w:val="07C6E18D"/>
    <w:rsid w:val="0810EC98"/>
    <w:rsid w:val="0891063A"/>
    <w:rsid w:val="090D3FD4"/>
    <w:rsid w:val="0A36BD98"/>
    <w:rsid w:val="0A68688A"/>
    <w:rsid w:val="0A7A4FD0"/>
    <w:rsid w:val="0AB7FFD9"/>
    <w:rsid w:val="0AF9A6EF"/>
    <w:rsid w:val="0B4627C9"/>
    <w:rsid w:val="0BE276BF"/>
    <w:rsid w:val="0C468F99"/>
    <w:rsid w:val="0C53D03A"/>
    <w:rsid w:val="0D123DA2"/>
    <w:rsid w:val="0D444952"/>
    <w:rsid w:val="0D72A26A"/>
    <w:rsid w:val="0DEFA09B"/>
    <w:rsid w:val="0E222DC3"/>
    <w:rsid w:val="0E2ADCBF"/>
    <w:rsid w:val="0E2D77F1"/>
    <w:rsid w:val="0EB8BB81"/>
    <w:rsid w:val="1084BA2B"/>
    <w:rsid w:val="1207DF3A"/>
    <w:rsid w:val="1256DEC9"/>
    <w:rsid w:val="12CBBD5B"/>
    <w:rsid w:val="13AE774D"/>
    <w:rsid w:val="157DB44F"/>
    <w:rsid w:val="16932C8A"/>
    <w:rsid w:val="16B5C08E"/>
    <w:rsid w:val="16BD0DBA"/>
    <w:rsid w:val="16CD7617"/>
    <w:rsid w:val="1748AE7A"/>
    <w:rsid w:val="17BDA1C8"/>
    <w:rsid w:val="17BF0D62"/>
    <w:rsid w:val="185190EF"/>
    <w:rsid w:val="1876526F"/>
    <w:rsid w:val="189AC934"/>
    <w:rsid w:val="19734357"/>
    <w:rsid w:val="197C3C1A"/>
    <w:rsid w:val="1B36A1EB"/>
    <w:rsid w:val="1B8931B1"/>
    <w:rsid w:val="1D2CA834"/>
    <w:rsid w:val="1D88C634"/>
    <w:rsid w:val="1DF02C56"/>
    <w:rsid w:val="1EBEE56C"/>
    <w:rsid w:val="1EC0D273"/>
    <w:rsid w:val="1F820BA4"/>
    <w:rsid w:val="2030389D"/>
    <w:rsid w:val="206D3FB8"/>
    <w:rsid w:val="20BF4D28"/>
    <w:rsid w:val="20D13E5F"/>
    <w:rsid w:val="20E52EF1"/>
    <w:rsid w:val="21A60015"/>
    <w:rsid w:val="225A66F6"/>
    <w:rsid w:val="23F63757"/>
    <w:rsid w:val="23FAFE86"/>
    <w:rsid w:val="24D2A24E"/>
    <w:rsid w:val="24DDA0D7"/>
    <w:rsid w:val="25562DD9"/>
    <w:rsid w:val="25BB9E25"/>
    <w:rsid w:val="25DDC86F"/>
    <w:rsid w:val="280A4310"/>
    <w:rsid w:val="286548E0"/>
    <w:rsid w:val="28874141"/>
    <w:rsid w:val="2902902B"/>
    <w:rsid w:val="29D29621"/>
    <w:rsid w:val="2A2311A2"/>
    <w:rsid w:val="2ACBB12E"/>
    <w:rsid w:val="2C4ED63D"/>
    <w:rsid w:val="2CABBF0E"/>
    <w:rsid w:val="2CB7EAD3"/>
    <w:rsid w:val="2CD0A83C"/>
    <w:rsid w:val="2CDDB433"/>
    <w:rsid w:val="2DA31168"/>
    <w:rsid w:val="2DEEB0C2"/>
    <w:rsid w:val="2ED0C8A4"/>
    <w:rsid w:val="2FCE0185"/>
    <w:rsid w:val="301554F5"/>
    <w:rsid w:val="302923F9"/>
    <w:rsid w:val="31B12556"/>
    <w:rsid w:val="32DFC9A7"/>
    <w:rsid w:val="3371387D"/>
    <w:rsid w:val="337E624C"/>
    <w:rsid w:val="33C2F1CA"/>
    <w:rsid w:val="3426F071"/>
    <w:rsid w:val="342B0B0F"/>
    <w:rsid w:val="34C994B6"/>
    <w:rsid w:val="34E8C618"/>
    <w:rsid w:val="3507934B"/>
    <w:rsid w:val="354B0236"/>
    <w:rsid w:val="35554789"/>
    <w:rsid w:val="3586FEA5"/>
    <w:rsid w:val="375E9133"/>
    <w:rsid w:val="37BB2FE4"/>
    <w:rsid w:val="3905E353"/>
    <w:rsid w:val="392E8151"/>
    <w:rsid w:val="39302341"/>
    <w:rsid w:val="396A0A98"/>
    <w:rsid w:val="3A20D0BE"/>
    <w:rsid w:val="3A8BB1BF"/>
    <w:rsid w:val="3AA1B3B4"/>
    <w:rsid w:val="3B2164CC"/>
    <w:rsid w:val="3BC229B4"/>
    <w:rsid w:val="3C108733"/>
    <w:rsid w:val="3C5AC944"/>
    <w:rsid w:val="3C8EA107"/>
    <w:rsid w:val="3CBBC7FB"/>
    <w:rsid w:val="3E9795E4"/>
    <w:rsid w:val="3F677BDD"/>
    <w:rsid w:val="3FAA5A5A"/>
    <w:rsid w:val="402F1B7F"/>
    <w:rsid w:val="40336645"/>
    <w:rsid w:val="40DF69A1"/>
    <w:rsid w:val="415D345E"/>
    <w:rsid w:val="416B7284"/>
    <w:rsid w:val="4171D6AF"/>
    <w:rsid w:val="42008F6A"/>
    <w:rsid w:val="423EC8D3"/>
    <w:rsid w:val="4255059D"/>
    <w:rsid w:val="4276D479"/>
    <w:rsid w:val="429846EE"/>
    <w:rsid w:val="429A3F89"/>
    <w:rsid w:val="42EB184C"/>
    <w:rsid w:val="430742E5"/>
    <w:rsid w:val="433867BB"/>
    <w:rsid w:val="439A30D1"/>
    <w:rsid w:val="444B9545"/>
    <w:rsid w:val="4480105C"/>
    <w:rsid w:val="464547D2"/>
    <w:rsid w:val="466BC6BE"/>
    <w:rsid w:val="4677C3DD"/>
    <w:rsid w:val="476356B6"/>
    <w:rsid w:val="47C40192"/>
    <w:rsid w:val="47D010C7"/>
    <w:rsid w:val="47DAB408"/>
    <w:rsid w:val="483E782A"/>
    <w:rsid w:val="48865168"/>
    <w:rsid w:val="4A92C744"/>
    <w:rsid w:val="4A969B58"/>
    <w:rsid w:val="4B1254CA"/>
    <w:rsid w:val="4B5907E2"/>
    <w:rsid w:val="4C0C7BE8"/>
    <w:rsid w:val="4C89273F"/>
    <w:rsid w:val="4CAB021A"/>
    <w:rsid w:val="4CFC63A4"/>
    <w:rsid w:val="4F6FE434"/>
    <w:rsid w:val="4F72A6A9"/>
    <w:rsid w:val="50712B7C"/>
    <w:rsid w:val="50ACC46B"/>
    <w:rsid w:val="5102A02F"/>
    <w:rsid w:val="512F232E"/>
    <w:rsid w:val="5273CFE6"/>
    <w:rsid w:val="5329E253"/>
    <w:rsid w:val="542BEFB3"/>
    <w:rsid w:val="55509285"/>
    <w:rsid w:val="5566EB88"/>
    <w:rsid w:val="55DD7AB2"/>
    <w:rsid w:val="56585195"/>
    <w:rsid w:val="575FF988"/>
    <w:rsid w:val="57F6C5A4"/>
    <w:rsid w:val="5888B1BF"/>
    <w:rsid w:val="58A2D9B9"/>
    <w:rsid w:val="58D1D693"/>
    <w:rsid w:val="595BB93A"/>
    <w:rsid w:val="5B130C38"/>
    <w:rsid w:val="5BBBE553"/>
    <w:rsid w:val="5C097755"/>
    <w:rsid w:val="5C407DB1"/>
    <w:rsid w:val="5C441116"/>
    <w:rsid w:val="5CD13A7A"/>
    <w:rsid w:val="5F32C761"/>
    <w:rsid w:val="5F790A95"/>
    <w:rsid w:val="6083F487"/>
    <w:rsid w:val="61A4AB9D"/>
    <w:rsid w:val="61AA4DB9"/>
    <w:rsid w:val="62FFB2F4"/>
    <w:rsid w:val="63BB9549"/>
    <w:rsid w:val="640CB23B"/>
    <w:rsid w:val="64631E88"/>
    <w:rsid w:val="6501282A"/>
    <w:rsid w:val="652E3BFE"/>
    <w:rsid w:val="655765AA"/>
    <w:rsid w:val="66D2A68D"/>
    <w:rsid w:val="674452FD"/>
    <w:rsid w:val="6808B8CB"/>
    <w:rsid w:val="6884E33F"/>
    <w:rsid w:val="68E37844"/>
    <w:rsid w:val="68E7FA5D"/>
    <w:rsid w:val="693E2598"/>
    <w:rsid w:val="6A29549F"/>
    <w:rsid w:val="6A2AD6CD"/>
    <w:rsid w:val="6A517FE9"/>
    <w:rsid w:val="6AC719BA"/>
    <w:rsid w:val="6AE38C6C"/>
    <w:rsid w:val="6AFE7A7C"/>
    <w:rsid w:val="6B01DAF6"/>
    <w:rsid w:val="6C82F805"/>
    <w:rsid w:val="6C995539"/>
    <w:rsid w:val="6CFA35B5"/>
    <w:rsid w:val="6D2552A7"/>
    <w:rsid w:val="6E72E6B6"/>
    <w:rsid w:val="6EDDB872"/>
    <w:rsid w:val="6EE9C945"/>
    <w:rsid w:val="6F573BE1"/>
    <w:rsid w:val="6F8732BD"/>
    <w:rsid w:val="70362026"/>
    <w:rsid w:val="713743DC"/>
    <w:rsid w:val="72113DB8"/>
    <w:rsid w:val="721D200A"/>
    <w:rsid w:val="72216A07"/>
    <w:rsid w:val="726F501B"/>
    <w:rsid w:val="7296CA29"/>
    <w:rsid w:val="72D143DC"/>
    <w:rsid w:val="741E1B40"/>
    <w:rsid w:val="74CEF6D3"/>
    <w:rsid w:val="753967F2"/>
    <w:rsid w:val="75CE6AEB"/>
    <w:rsid w:val="760B3807"/>
    <w:rsid w:val="76556506"/>
    <w:rsid w:val="776A3B4C"/>
    <w:rsid w:val="788C883E"/>
    <w:rsid w:val="7904AB81"/>
    <w:rsid w:val="79060BAD"/>
    <w:rsid w:val="7916D6A6"/>
    <w:rsid w:val="7939B273"/>
    <w:rsid w:val="79AA9A3F"/>
    <w:rsid w:val="79C649FD"/>
    <w:rsid w:val="7A28589F"/>
    <w:rsid w:val="7A93546A"/>
    <w:rsid w:val="7AA1DC0E"/>
    <w:rsid w:val="7B240400"/>
    <w:rsid w:val="7B627565"/>
    <w:rsid w:val="7BBB8ED2"/>
    <w:rsid w:val="7BFAE8AA"/>
    <w:rsid w:val="7C3DAC6F"/>
    <w:rsid w:val="7CEE0B18"/>
    <w:rsid w:val="7DDC21C8"/>
    <w:rsid w:val="7EE3571A"/>
    <w:rsid w:val="7EFBC9C2"/>
    <w:rsid w:val="7F2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4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4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4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4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4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4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4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4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4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6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7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4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9972D2"/>
  </w:style>
  <w:style w:type="character" w:customStyle="1" w:styleId="eop">
    <w:name w:val="eop"/>
    <w:basedOn w:val="Fontepargpadro"/>
    <w:rsid w:val="009972D2"/>
  </w:style>
  <w:style w:type="character" w:styleId="Forte">
    <w:name w:val="Strong"/>
    <w:basedOn w:val="Fontepargpadro"/>
    <w:uiPriority w:val="22"/>
    <w:qFormat/>
    <w:rsid w:val="007E1E2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0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3794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2015-03-26T13:00:00Z</cp:lastPrinted>
  <dcterms:created xsi:type="dcterms:W3CDTF">2023-10-15T03:01:00Z</dcterms:created>
  <dcterms:modified xsi:type="dcterms:W3CDTF">2023-10-21T15:10:00Z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