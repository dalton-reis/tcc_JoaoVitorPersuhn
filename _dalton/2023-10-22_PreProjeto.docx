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11EEFED4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</w:t>
            </w:r>
            <w:r w:rsidR="721D200A" w:rsidRPr="1256DEC9">
              <w:rPr>
                <w:rStyle w:val="Nmerodepgina"/>
              </w:rPr>
              <w:t>X</w:t>
            </w:r>
            <w:proofErr w:type="gramEnd"/>
            <w:r w:rsidRPr="1256DEC9"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71A46F8B" w14:textId="77777777" w:rsidR="00BB1622" w:rsidRPr="00B00E04" w:rsidRDefault="00BB1622" w:rsidP="00BB1622">
      <w:pPr>
        <w:pStyle w:val="TF-TTULO"/>
      </w:pPr>
      <w:r>
        <w:t>Aplicação da realidade aumentada COM INTERFACE DE USUÁRIO TANGÍVEL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54AC3A" w14:textId="68CBB4D4" w:rsidR="00BB1622" w:rsidRPr="00772176" w:rsidRDefault="00667F94" w:rsidP="00772176">
      <w:pPr>
        <w:pStyle w:val="TF-TEXTO"/>
      </w:pPr>
      <w:r w:rsidRPr="00772176">
        <w:t xml:space="preserve">O xadrez é um dos jogos de tabuleiro mais jogados em todo o mundo, segundo a </w:t>
      </w:r>
      <w:proofErr w:type="spellStart"/>
      <w:r w:rsidRPr="00772176">
        <w:t>Fédération</w:t>
      </w:r>
      <w:proofErr w:type="spellEnd"/>
      <w:r w:rsidRPr="00772176">
        <w:t xml:space="preserve"> Internationale Des </w:t>
      </w:r>
      <w:proofErr w:type="spellStart"/>
      <w:r w:rsidRPr="00772176">
        <w:t>Échecs</w:t>
      </w:r>
      <w:proofErr w:type="spellEnd"/>
      <w:r w:rsidRPr="00772176">
        <w:t xml:space="preserve"> (FIDE), existem 352.234 jogadores registrados. Em 2019 com 5.340 jogadores, o Brasil é o 14° colocado no ranking em número de jogadores registrados, 486 a mais em comparação ao ano de 2018(FIDE, 2019).  Com isso se pode observar o crescimento do interesse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(NANU, </w:t>
      </w:r>
      <w:r w:rsidR="002D16B2" w:rsidRPr="00772176">
        <w:t>2023</w:t>
      </w:r>
      <w:r w:rsidRPr="00772176">
        <w:t xml:space="preserve">). O xadrez também é uma ótima ferramenta para melhorar a socialização entre as crianças, o que possibilita uma comunicação melhor na fase adulta </w:t>
      </w:r>
      <w:r w:rsidR="00BB1622" w:rsidRPr="00772176">
        <w:t>(</w:t>
      </w:r>
      <w:r w:rsidR="004C7FF4" w:rsidRPr="00772176">
        <w:t>SILVA,</w:t>
      </w:r>
      <w:r w:rsidR="00BB1622" w:rsidRPr="00772176">
        <w:t xml:space="preserve"> 2023).</w:t>
      </w:r>
    </w:p>
    <w:p w14:paraId="12518097" w14:textId="77777777" w:rsidR="00667F94" w:rsidRPr="00772176" w:rsidRDefault="00667F94" w:rsidP="00772176">
      <w:pPr>
        <w:pStyle w:val="TF-TEXTO"/>
      </w:pPr>
      <w:r w:rsidRPr="00772176">
        <w:t>Com o aumento da utilização dos jogos virtuais (principalmente no uso das plataformas digitais “chess.com” e “lichess.org”) a quantidade de jogadores de tabuleiro (inclusive o xadrez) vem diminuindo. A Realidade Aumentada (RA) pode ser uma boa ferramenta para atrair mais jogadores para o ambiente físico, podendo trazer novos níveis de interação entre o jogador e o jogo (RIZOV, 2019). Principalmente quando se associa a RA com a Interface de Usuário Tangível (IUT), pois permite somar interações virtuais em objetos físicos reais. Onde a IUT visa transformar elementos digitais em físicos, permitindo assim que o usuário manipule informações digitais (URRUTIA, 2019).</w:t>
      </w:r>
    </w:p>
    <w:p w14:paraId="41911652" w14:textId="56EB81D1" w:rsidR="00667F94" w:rsidRPr="00772176" w:rsidRDefault="00667F94" w:rsidP="00772176">
      <w:pPr>
        <w:pStyle w:val="TF-TEXTO"/>
      </w:pPr>
      <w:r w:rsidRPr="00772176"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dispositivos </w:t>
      </w:r>
      <w:r w:rsidR="004C7FF4" w:rsidRPr="00772176">
        <w:t xml:space="preserve">(DERAKHSHANDI </w:t>
      </w:r>
      <w:r w:rsidR="004C7FF4" w:rsidRPr="00353349">
        <w:rPr>
          <w:i/>
          <w:iCs/>
          <w:rPrChange w:id="9" w:author="Dalton Solano dos Reis" w:date="2023-10-23T11:39:00Z">
            <w:rPr/>
          </w:rPrChange>
        </w:rPr>
        <w:t>et al</w:t>
      </w:r>
      <w:r w:rsidR="004C7FF4" w:rsidRPr="00772176">
        <w:t>., 2021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ins w:id="24" w:author="Dalton Solano dos Reis" w:date="2023-10-23T11:38:00Z">
        <w:r w:rsidR="00353349">
          <w:t>).</w:t>
        </w:r>
      </w:ins>
      <w:r w:rsidRPr="00772176">
        <w:t xml:space="preserve"> O xadrez pode ser considerado um jogo multijogador, pois conta com dois jogadores jogando ao mesmo tempo.</w:t>
      </w:r>
    </w:p>
    <w:p w14:paraId="11CCE9B4" w14:textId="5F24B00C" w:rsidR="00667F94" w:rsidRPr="00772176" w:rsidRDefault="00667F94" w:rsidP="00772176">
      <w:pPr>
        <w:pStyle w:val="TF-TEXTO"/>
      </w:pPr>
      <w:r w:rsidRPr="00772176">
        <w:t>Diante disso, essa proposta de trabalho tem como objetivo desenvolver o jogo de xadrez multijogador</w:t>
      </w:r>
      <w:ins w:id="25" w:author="Dalton Solano dos Reis" w:date="2023-10-23T11:40:00Z">
        <w:r w:rsidR="00353349">
          <w:t xml:space="preserve"> (jogados em rede)</w:t>
        </w:r>
      </w:ins>
      <w:r w:rsidRPr="00772176">
        <w:t xml:space="preserve"> utilizando RA e IUT, com o intuito de aumentar o interesse por este tipo de jogo de tabuleiro ao se associar elementos virtuais as peças físicas reais.</w:t>
      </w:r>
    </w:p>
    <w:p w14:paraId="4DEEAE1F" w14:textId="5E16B1E1" w:rsidR="00F255FC" w:rsidRPr="007D10F2" w:rsidRDefault="0810EC98" w:rsidP="00E638A0">
      <w:pPr>
        <w:pStyle w:val="Ttulo2"/>
      </w:pPr>
      <w:r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9BF53B6" w14:textId="77777777" w:rsidR="00667F94" w:rsidRDefault="00667F94" w:rsidP="00667F94">
      <w:pPr>
        <w:pStyle w:val="TF-TEXTO"/>
      </w:pPr>
      <w:r w:rsidRPr="12CBBD5B">
        <w:rPr>
          <w:color w:val="000000" w:themeColor="text1"/>
        </w:rPr>
        <w:t xml:space="preserve">Esse trabalho tem como objetivo principal criar um </w:t>
      </w:r>
      <w:r>
        <w:rPr>
          <w:color w:val="000000" w:themeColor="text1"/>
        </w:rPr>
        <w:t xml:space="preserve">aplicativo </w:t>
      </w:r>
      <w:r w:rsidRPr="12CBBD5B">
        <w:rPr>
          <w:color w:val="000000" w:themeColor="text1"/>
        </w:rPr>
        <w:t xml:space="preserve">utilizando Realidade Aumentada </w:t>
      </w:r>
      <w:r>
        <w:rPr>
          <w:color w:val="000000" w:themeColor="text1"/>
        </w:rPr>
        <w:t xml:space="preserve">e Interface de Usuário Tangível </w:t>
      </w:r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34DDF89F" w14:textId="77777777" w:rsidR="00667F94" w:rsidRPr="00D90861" w:rsidRDefault="00667F94" w:rsidP="00667F94">
      <w:pPr>
        <w:pStyle w:val="TF-ALNEA"/>
      </w:pPr>
      <w:r w:rsidRPr="12CBBD5B">
        <w:t>permitir que o jogo de xadrez seja jogado por duas pessoas (multijogador);</w:t>
      </w:r>
    </w:p>
    <w:p w14:paraId="6E32B85F" w14:textId="77777777" w:rsidR="00667F94" w:rsidRDefault="00667F94" w:rsidP="00667F94">
      <w:pPr>
        <w:pStyle w:val="TF-ALNEA"/>
      </w:pPr>
      <w:bookmarkStart w:id="26" w:name="_Toc419598587"/>
      <w:r w:rsidRPr="12CBBD5B">
        <w:t xml:space="preserve">utilizar </w:t>
      </w:r>
      <w:r>
        <w:t xml:space="preserve">RA e IUT </w:t>
      </w:r>
      <w:r w:rsidRPr="12CBBD5B">
        <w:t>para interagir com o jogo de xadrez;</w:t>
      </w:r>
    </w:p>
    <w:p w14:paraId="0F096B2A" w14:textId="77777777" w:rsidR="00667F94" w:rsidRDefault="00667F94" w:rsidP="00667F94">
      <w:pPr>
        <w:pStyle w:val="TF-ALNEA"/>
      </w:pPr>
      <w:r w:rsidRPr="12CBBD5B">
        <w:t>disponibilizar um tutorial para o jogo de xadrez.</w:t>
      </w:r>
    </w:p>
    <w:p w14:paraId="6B0A09B4" w14:textId="77777777" w:rsidR="00A44581" w:rsidRDefault="1D2CA834" w:rsidP="00424AD5">
      <w:pPr>
        <w:pStyle w:val="Ttulo1"/>
      </w:pPr>
      <w:r>
        <w:t>trabalhos correlatos</w:t>
      </w:r>
    </w:p>
    <w:p w14:paraId="2526E863" w14:textId="77777777" w:rsidR="00EC35CC" w:rsidRDefault="00EC35CC" w:rsidP="00EC35CC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moveis,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moveis,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63DC0BCC" w14:textId="77777777" w:rsidR="004C7FF4" w:rsidRPr="00CF73F4" w:rsidRDefault="004C7FF4" w:rsidP="004C7FF4">
      <w:pPr>
        <w:pStyle w:val="Ttulo2"/>
        <w:rPr>
          <w:lang w:val="en-US"/>
        </w:rPr>
      </w:pPr>
      <w:r w:rsidRPr="12CBBD5B">
        <w:rPr>
          <w:lang w:val="en-US"/>
        </w:rPr>
        <w:lastRenderedPageBreak/>
        <w:t xml:space="preserve">A COGNITIVE-BASED BOARD GAME WITH AUGMENTED REALITY FOR OLDER </w:t>
      </w:r>
      <w:proofErr w:type="gramStart"/>
      <w:r w:rsidRPr="12CBBD5B">
        <w:rPr>
          <w:lang w:val="en-US"/>
        </w:rPr>
        <w:t>ADULTS</w:t>
      </w:r>
      <w:proofErr w:type="gramEnd"/>
      <w:r w:rsidRPr="12CBBD5B">
        <w:rPr>
          <w:lang w:val="en-US"/>
        </w:rPr>
        <w:t xml:space="preserve"> DEVELOPMENT AND USABILITY STUDY</w:t>
      </w:r>
    </w:p>
    <w:p w14:paraId="644F4B31" w14:textId="77777777" w:rsidR="00EC35CC" w:rsidRDefault="00EC35CC" w:rsidP="00EC35CC">
      <w:pPr>
        <w:pStyle w:val="TF-TEXTO"/>
      </w:pPr>
      <w:bookmarkStart w:id="27" w:name="_Ref148206691"/>
      <w:r w:rsidRPr="12CBBD5B">
        <w:rPr>
          <w:color w:val="000000" w:themeColor="text1"/>
        </w:rPr>
        <w:t>O trabalho desenvolvido por Chen (2020)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 Para testar o jogo, foram escolhidos 23 participantes, com idades entre 50 e 59 anos para jogar e avaliar. Em cada sessão os participantes eram observados e após repassavam uma avaliação sobre a interação com o jogo.</w:t>
      </w:r>
    </w:p>
    <w:p w14:paraId="51047F06" w14:textId="77777777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>
        <w:rPr>
          <w:color w:val="000000" w:themeColor="text1"/>
        </w:rPr>
        <w:t>.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Ao</w:t>
      </w:r>
      <w:r w:rsidRPr="12CBBD5B">
        <w:rPr>
          <w:color w:val="000000" w:themeColor="text1"/>
        </w:rPr>
        <w:t xml:space="preserve"> apontar a câmera do celular </w:t>
      </w:r>
      <w:r>
        <w:rPr>
          <w:color w:val="000000" w:themeColor="text1"/>
        </w:rPr>
        <w:t xml:space="preserve">usando o aplicativo </w:t>
      </w:r>
      <w:r w:rsidRPr="12CBBD5B">
        <w:rPr>
          <w:color w:val="000000" w:themeColor="text1"/>
        </w:rPr>
        <w:t>para o marcador ele se tornasse um objeto 3D</w:t>
      </w:r>
      <w:r>
        <w:rPr>
          <w:color w:val="000000" w:themeColor="text1"/>
        </w:rPr>
        <w:t xml:space="preserve"> na tela</w:t>
      </w:r>
      <w:r w:rsidRPr="12CBBD5B">
        <w:rPr>
          <w:color w:val="000000" w:themeColor="text1"/>
        </w:rPr>
        <w:t>. O quebra-cabeça tem como objetivo manter as pessoas nessa faixa de idade, cognitivamente ativas</w:t>
      </w:r>
      <w:r>
        <w:rPr>
          <w:color w:val="000000" w:themeColor="text1"/>
        </w:rPr>
        <w:t xml:space="preserve"> e por isso não são dadas dicas de como as peças devem se encaixar, apenas exemplos das imagens que devem ser formadas.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 escolha dos objetos foi feita com a intenção de relembrar a infância.</w:t>
      </w:r>
      <w:r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Pr="12CBBD5B">
        <w:rPr>
          <w:color w:val="000000" w:themeColor="text1"/>
        </w:rPr>
        <w:t xml:space="preserve"> Na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_Ref148206691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9972D2">
        <w:t xml:space="preserve">Figura </w:t>
      </w:r>
      <w:r w:rsidRPr="009972D2">
        <w:rPr>
          <w:noProof/>
        </w:rPr>
        <w:t>1</w:t>
      </w:r>
      <w:r>
        <w:rPr>
          <w:color w:val="000000" w:themeColor="text1"/>
        </w:rPr>
        <w:fldChar w:fldCharType="end"/>
      </w:r>
      <w:r w:rsidRPr="12CBBD5B">
        <w:rPr>
          <w:color w:val="000000" w:themeColor="text1"/>
        </w:rPr>
        <w:t xml:space="preserve"> podemos ver um exemplo do quebra-cabeça 2D e do objeto 3D que o marcador se torna na tela do celular.</w:t>
      </w:r>
    </w:p>
    <w:p w14:paraId="3BD58B68" w14:textId="3C3FCAED" w:rsidR="009972D2" w:rsidRPr="009972D2" w:rsidRDefault="009972D2" w:rsidP="009972D2">
      <w:pPr>
        <w:pStyle w:val="TF-LEGENDA"/>
      </w:pPr>
      <w:r w:rsidRPr="009972D2">
        <w:t xml:space="preserve">Figura </w:t>
      </w:r>
      <w:fldSimple w:instr=" SEQ Figura \* ARABIC ">
        <w:r w:rsidR="001D184A">
          <w:rPr>
            <w:noProof/>
          </w:rPr>
          <w:t>1</w:t>
        </w:r>
      </w:fldSimple>
      <w:bookmarkEnd w:id="27"/>
      <w:r>
        <w:t xml:space="preserve"> – Exemplo de imagem gerada no jogo</w:t>
      </w:r>
    </w:p>
    <w:p w14:paraId="5C12E53F" w14:textId="4EB98B0E" w:rsidR="444B9545" w:rsidRDefault="004C7FF4" w:rsidP="00353349">
      <w:pPr>
        <w:pStyle w:val="TF-FIGURA"/>
        <w:pPrChange w:id="28" w:author="Dalton Solano dos Reis" w:date="2023-10-23T11:42:00Z">
          <w:pPr>
            <w:pStyle w:val="TF-TEXTO"/>
          </w:pPr>
        </w:pPrChange>
      </w:pPr>
      <w:r w:rsidRPr="002C37E4">
        <w:rPr>
          <w:noProof/>
        </w:rPr>
        <w:drawing>
          <wp:inline distT="0" distB="0" distL="0" distR="0" wp14:anchorId="3F1883C2" wp14:editId="2A8383FE">
            <wp:extent cx="4330947" cy="1993974"/>
            <wp:effectExtent l="0" t="0" r="0" b="0"/>
            <wp:docPr id="1113187460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460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2" cy="2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9AC" w14:textId="71709AD0" w:rsidR="009972D2" w:rsidRDefault="009972D2" w:rsidP="00353349">
      <w:pPr>
        <w:pStyle w:val="TF-FONTE"/>
        <w:pPrChange w:id="29" w:author="Dalton Solano dos Reis" w:date="2023-10-23T11:42:00Z">
          <w:pPr>
            <w:pStyle w:val="TF-TEXTO"/>
            <w:ind w:firstLine="0"/>
            <w:jc w:val="center"/>
          </w:pPr>
        </w:pPrChange>
      </w:pPr>
      <w:r>
        <w:rPr>
          <w:rStyle w:val="normaltextrun"/>
          <w:color w:val="000000"/>
          <w:szCs w:val="18"/>
          <w:shd w:val="clear" w:color="auto" w:fill="FFFFFF"/>
        </w:rPr>
        <w:t>Fonte: Chen (2020).</w:t>
      </w:r>
    </w:p>
    <w:p w14:paraId="20BB9B0A" w14:textId="77777777" w:rsidR="004C7FF4" w:rsidRDefault="004C7FF4" w:rsidP="004C7FF4">
      <w:pPr>
        <w:pStyle w:val="TF-TEXTO"/>
      </w:pPr>
      <w:r w:rsidRPr="12CBBD5B">
        <w:rPr>
          <w:color w:val="000000" w:themeColor="text1"/>
        </w:rPr>
        <w:t>Após os testes,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socioemocional.</w:t>
      </w:r>
    </w:p>
    <w:p w14:paraId="1ABB6976" w14:textId="1AB2776B" w:rsidR="00A44581" w:rsidRPr="00353349" w:rsidRDefault="70362026" w:rsidP="00E638A0">
      <w:pPr>
        <w:pStyle w:val="Ttulo2"/>
        <w:rPr>
          <w:lang w:val="en-US"/>
          <w:rPrChange w:id="30" w:author="Dalton Solano dos Reis" w:date="2023-10-23T11:35:00Z">
            <w:rPr/>
          </w:rPrChange>
        </w:rPr>
      </w:pPr>
      <w:r w:rsidRPr="00353349">
        <w:rPr>
          <w:lang w:val="en-US"/>
          <w:rPrChange w:id="31" w:author="Dalton Solano dos Reis" w:date="2023-10-23T11:35:00Z">
            <w:rPr/>
          </w:rPrChange>
        </w:rPr>
        <w:t>Collaborative Augmented Reality for Chess Game in Handheld Devices</w:t>
      </w:r>
    </w:p>
    <w:p w14:paraId="6216724E" w14:textId="77777777" w:rsidR="00EC35CC" w:rsidRDefault="00EC35CC" w:rsidP="00EC35CC">
      <w:pPr>
        <w:pStyle w:val="TF-TEXTO"/>
      </w:pPr>
      <w:bookmarkStart w:id="32" w:name="_Ref148207450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moveis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122C0470" w14:textId="77777777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para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sendo essa a escolha pois ele cria um servidor virtual para a comunicação entre jogadores, assim diminuindo o processamento necessário nos dispositivos moveis. Para o desenvolvimento do jogo foi utilizado o Unity3D, sendo uma das ferramentas mais populares para o desenvolvimento de jogos, e tendo uma boa integração tanto com o Vuforia quanto com o PUN.</w:t>
      </w:r>
    </w:p>
    <w:p w14:paraId="3DB2F7F5" w14:textId="6C89B879" w:rsidR="00EC35CC" w:rsidRDefault="00EC35CC" w:rsidP="00EC35CC">
      <w:pPr>
        <w:pStyle w:val="TF-TEXTO"/>
        <w:rPr>
          <w:color w:val="000000" w:themeColor="text1"/>
        </w:rPr>
      </w:pPr>
      <w:r>
        <w:rPr>
          <w:color w:val="000000" w:themeColor="text1"/>
        </w:rPr>
        <w:t>O objetivo do jogo é similar ao objetivo do xadrez convencional, onde existem dois jogadores, um joga com as peças de cor branca e o outro jogador com as peças de cor preta. Para iniciar o jogo é necessário ter o aplicativo específico que foi desenvolvido e apontar a câmera do celular para os marcadores de RA (</w:t>
      </w:r>
      <w:r>
        <w:rPr>
          <w:color w:val="000000" w:themeColor="text1"/>
        </w:rPr>
        <w:fldChar w:fldCharType="begin"/>
      </w:r>
      <w:r w:rsidRPr="00C4083F">
        <w:rPr>
          <w:color w:val="000000" w:themeColor="text1"/>
        </w:rPr>
        <w:instrText xml:space="preserve"> REF _Ref148207450 \h </w:instrText>
      </w:r>
      <w:r>
        <w:rPr>
          <w:color w:val="000000" w:themeColor="text1"/>
        </w:rPr>
        <w:instrText xml:space="preserve">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C4083F">
        <w:t>Figura</w:t>
      </w:r>
      <w:r w:rsidRPr="00C4083F">
        <w:rPr>
          <w:b/>
          <w:bCs/>
        </w:rPr>
        <w:t xml:space="preserve"> </w:t>
      </w:r>
      <w:r w:rsidRPr="00C4083F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). </w:t>
      </w:r>
      <w:r w:rsidRPr="00FB0264">
        <w:rPr>
          <w:color w:val="000000" w:themeColor="text1"/>
        </w:rPr>
        <w:t xml:space="preserve">Além do jogo de xadrez, também foi inserido no jogo a opção de mostrar as casas em que as peças podem se movimentar, tendo assim a ideia de auxiliar no aprendizado do jogo </w:t>
      </w:r>
      <w:r w:rsidR="00772176">
        <w:rPr>
          <w:color w:val="000000" w:themeColor="text1"/>
        </w:rPr>
        <w:t>(</w:t>
      </w:r>
      <w:r w:rsidR="00772176">
        <w:rPr>
          <w:color w:val="000000" w:themeColor="text1"/>
        </w:rPr>
        <w:fldChar w:fldCharType="begin"/>
      </w:r>
      <w:r w:rsidR="00772176">
        <w:rPr>
          <w:color w:val="000000" w:themeColor="text1"/>
        </w:rPr>
        <w:instrText xml:space="preserve"> REF _Ref148209271 \h </w:instrText>
      </w:r>
      <w:r w:rsidR="00772176">
        <w:rPr>
          <w:color w:val="000000" w:themeColor="text1"/>
        </w:rPr>
      </w:r>
      <w:r w:rsidR="00772176">
        <w:rPr>
          <w:color w:val="000000" w:themeColor="text1"/>
        </w:rPr>
        <w:fldChar w:fldCharType="separate"/>
      </w:r>
      <w:r w:rsidR="00772176" w:rsidRPr="00B857B5">
        <w:t>F</w:t>
      </w:r>
      <w:r w:rsidR="00772176" w:rsidRPr="00B857B5">
        <w:t>i</w:t>
      </w:r>
      <w:r w:rsidR="00772176" w:rsidRPr="00B857B5">
        <w:t xml:space="preserve">gura </w:t>
      </w:r>
      <w:r w:rsidR="00772176">
        <w:rPr>
          <w:noProof/>
        </w:rPr>
        <w:t>3</w:t>
      </w:r>
      <w:r w:rsidR="00772176">
        <w:rPr>
          <w:color w:val="000000" w:themeColor="text1"/>
        </w:rPr>
        <w:fldChar w:fldCharType="end"/>
      </w:r>
      <w:r w:rsidR="00772176">
        <w:rPr>
          <w:color w:val="000000" w:themeColor="text1"/>
        </w:rPr>
        <w:t>)</w:t>
      </w:r>
      <w:r w:rsidRPr="00FB0264">
        <w:rPr>
          <w:color w:val="000000" w:themeColor="text1"/>
        </w:rPr>
        <w:t>.</w:t>
      </w:r>
    </w:p>
    <w:p w14:paraId="2793C1A7" w14:textId="767A521D" w:rsidR="00C4083F" w:rsidRPr="00C4083F" w:rsidRDefault="00C4083F" w:rsidP="00353349">
      <w:pPr>
        <w:pStyle w:val="TF-LEGENDA"/>
        <w:rPr>
          <w:b/>
          <w:bCs/>
        </w:rPr>
        <w:pPrChange w:id="33" w:author="Dalton Solano dos Reis" w:date="2023-10-23T11:47:00Z">
          <w:pPr>
            <w:pStyle w:val="Legenda"/>
            <w:jc w:val="center"/>
          </w:pPr>
        </w:pPrChange>
      </w:pPr>
      <w:r w:rsidRPr="00C4083F">
        <w:lastRenderedPageBreak/>
        <w:t xml:space="preserve">Figura </w:t>
      </w:r>
      <w:fldSimple w:instr=" SEQ Figura \* ARABIC ">
        <w:r w:rsidR="001D184A">
          <w:rPr>
            <w:noProof/>
          </w:rPr>
          <w:t>2</w:t>
        </w:r>
      </w:fldSimple>
      <w:bookmarkEnd w:id="32"/>
      <w:r>
        <w:t xml:space="preserve"> – </w:t>
      </w:r>
      <w:r w:rsidR="00EC35CC" w:rsidRPr="00EC35CC">
        <w:t>Marcadores de RA do jogo de xadrez</w:t>
      </w:r>
    </w:p>
    <w:p w14:paraId="0E2C94BF" w14:textId="355C8D1D" w:rsidR="00C4083F" w:rsidRDefault="00C4083F" w:rsidP="00353349">
      <w:pPr>
        <w:pStyle w:val="TF-FIGURA"/>
        <w:pPrChange w:id="34" w:author="Dalton Solano dos Reis" w:date="2023-10-23T11:47:00Z">
          <w:pPr>
            <w:pStyle w:val="TF-TEXTO"/>
            <w:ind w:left="2127" w:firstLine="0"/>
          </w:pPr>
        </w:pPrChange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0AF8F425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A019B" w14:textId="07F0245D" w:rsidR="00C4083F" w:rsidRPr="00B857B5" w:rsidRDefault="00C4083F" w:rsidP="00353349">
      <w:pPr>
        <w:pStyle w:val="TF-FONTE"/>
        <w:rPr>
          <w:rStyle w:val="normaltextrun"/>
        </w:rPr>
        <w:pPrChange w:id="35" w:author="Dalton Solano dos Reis" w:date="2023-10-23T11:48:00Z">
          <w:pPr>
            <w:pStyle w:val="TF-LEGENDA"/>
          </w:pPr>
        </w:pPrChange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r w:rsidRPr="00B857B5">
        <w:rPr>
          <w:rStyle w:val="normaltextrun"/>
        </w:rPr>
        <w:t xml:space="preserve"> (2019).</w:t>
      </w:r>
    </w:p>
    <w:p w14:paraId="336AB438" w14:textId="77777777" w:rsidR="00B857B5" w:rsidRDefault="00B857B5" w:rsidP="00B857B5">
      <w:pPr>
        <w:pStyle w:val="TF-TEXTOQUADRO"/>
      </w:pPr>
      <w:del w:id="36" w:author="Dalton Solano dos Reis" w:date="2023-10-23T11:48:00Z">
        <w:r w:rsidDel="00D85DD2">
          <w:delText xml:space="preserve">      </w:delText>
        </w:r>
      </w:del>
    </w:p>
    <w:p w14:paraId="1F908962" w14:textId="6BC060A5" w:rsidR="00B857B5" w:rsidRPr="00B857B5" w:rsidRDefault="00B857B5" w:rsidP="00D85DD2">
      <w:pPr>
        <w:pStyle w:val="TF-LEGENDA"/>
        <w:rPr>
          <w:b/>
          <w:bCs/>
        </w:rPr>
        <w:pPrChange w:id="37" w:author="Dalton Solano dos Reis" w:date="2023-10-23T11:48:00Z">
          <w:pPr>
            <w:pStyle w:val="Legenda"/>
            <w:jc w:val="center"/>
          </w:pPr>
        </w:pPrChange>
      </w:pPr>
      <w:bookmarkStart w:id="38" w:name="_Ref148209271"/>
      <w:r w:rsidRPr="00B857B5">
        <w:t xml:space="preserve">Figura </w:t>
      </w:r>
      <w:fldSimple w:instr=" SEQ Figura \* ARABIC ">
        <w:r w:rsidR="001D184A">
          <w:rPr>
            <w:noProof/>
          </w:rPr>
          <w:t>3</w:t>
        </w:r>
      </w:fldSimple>
      <w:bookmarkEnd w:id="38"/>
      <w:r>
        <w:t xml:space="preserve"> – </w:t>
      </w:r>
      <w:r w:rsidR="00EC35CC" w:rsidRPr="00EC35CC">
        <w:t>Demonstração de movimentos possíveis da peça de xadrez</w:t>
      </w:r>
    </w:p>
    <w:p w14:paraId="56817246" w14:textId="2EDFABDF" w:rsidR="00B857B5" w:rsidRDefault="00B857B5" w:rsidP="00D85DD2">
      <w:pPr>
        <w:pStyle w:val="TF-FIGURA"/>
        <w:pPrChange w:id="39" w:author="Dalton Solano dos Reis" w:date="2023-10-23T11:49:00Z">
          <w:pPr>
            <w:pStyle w:val="TF-TEXTOQUADRO"/>
          </w:pPr>
        </w:pPrChange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1AD26F6C">
            <wp:extent cx="5277587" cy="2972215"/>
            <wp:effectExtent l="19050" t="19050" r="18415" b="19050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22AFAE92" w:rsidR="00B857B5" w:rsidRPr="006D2490" w:rsidRDefault="00B857B5" w:rsidP="00D85DD2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 xml:space="preserve"> (2019).</w:t>
      </w:r>
    </w:p>
    <w:p w14:paraId="40EC4D1D" w14:textId="55DCA086" w:rsidR="0C468F99" w:rsidRDefault="00E80531" w:rsidP="12CBBD5B">
      <w:pPr>
        <w:pStyle w:val="TF-TEXTO"/>
      </w:pPr>
      <w:bookmarkStart w:id="40" w:name="_Hlk148888175"/>
      <w:r>
        <w:t xml:space="preserve">Para jogar o jogo de xadrez é necessário que os dois jogadores tenham o aplicativo baixado, e o celular tenha conexão com a internet para que o jogo seja atualizado após cada jogada. </w:t>
      </w:r>
      <w:r w:rsidRPr="00FB0264">
        <w:t>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</w:t>
      </w:r>
      <w:bookmarkEnd w:id="40"/>
    </w:p>
    <w:p w14:paraId="3837E039" w14:textId="770F99E8" w:rsidR="0C468F99" w:rsidRPr="00353349" w:rsidRDefault="0C468F99" w:rsidP="12CBBD5B">
      <w:pPr>
        <w:pStyle w:val="Ttulo2"/>
        <w:rPr>
          <w:lang w:val="en-US"/>
          <w:rPrChange w:id="41" w:author="Dalton Solano dos Reis" w:date="2023-10-23T11:35:00Z">
            <w:rPr/>
          </w:rPrChange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0B5BCC38" w14:textId="77777777" w:rsidR="00E80531" w:rsidRDefault="00E80531" w:rsidP="00E80531">
      <w:pPr>
        <w:pStyle w:val="TF-TEXTO"/>
      </w:pPr>
      <w:bookmarkStart w:id="42" w:name="_Ref148209218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moveis,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5BB62FEC" w14:textId="77777777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>
        <w:rPr>
          <w:color w:val="000000" w:themeColor="text1"/>
        </w:rPr>
        <w:t>.</w:t>
      </w:r>
    </w:p>
    <w:p w14:paraId="775957AF" w14:textId="77777777" w:rsidR="00E80531" w:rsidRPr="001D184A" w:rsidRDefault="00E80531" w:rsidP="00E80531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O jogo foi desenvolvido para que o xadrez seja jogado entre dois jogadores humanos, necessitando assim que ambos tenham o aplicativo baixado e conexão com a mesma rede de internet, para que o jogo seja atualizado após cada jogada. Para trazer algum ponto de diferença entre o xadrez tradicional foram adicionadas peças personalizadas com a temática medieval, e foram adicionadas animações na captura de peças como mostrado na </w:t>
      </w:r>
      <w:r w:rsidRPr="001D184A">
        <w:rPr>
          <w:color w:val="000000" w:themeColor="text1"/>
        </w:rPr>
        <w:fldChar w:fldCharType="begin"/>
      </w:r>
      <w:r w:rsidRPr="001D184A">
        <w:rPr>
          <w:color w:val="000000" w:themeColor="text1"/>
        </w:rPr>
        <w:instrText xml:space="preserve"> REF _Ref148209218 \h  \* MERGEFORMAT </w:instrText>
      </w:r>
      <w:r w:rsidRPr="001D184A">
        <w:rPr>
          <w:color w:val="000000" w:themeColor="text1"/>
        </w:rPr>
      </w:r>
      <w:r w:rsidRPr="001D184A">
        <w:rPr>
          <w:color w:val="000000" w:themeColor="text1"/>
        </w:rPr>
        <w:fldChar w:fldCharType="separate"/>
      </w:r>
      <w:r w:rsidRPr="001D184A">
        <w:t xml:space="preserve">Figura </w:t>
      </w:r>
      <w:r w:rsidRPr="001D184A">
        <w:rPr>
          <w:noProof/>
        </w:rPr>
        <w:t>4</w:t>
      </w:r>
      <w:r w:rsidRPr="001D184A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56AAABDE" w14:textId="59E3B0B3" w:rsidR="001D184A" w:rsidRPr="00E80531" w:rsidRDefault="001D184A" w:rsidP="00D85DD2">
      <w:pPr>
        <w:pStyle w:val="TF-LEGENDA"/>
        <w:rPr>
          <w:b/>
          <w:bCs/>
        </w:rPr>
        <w:pPrChange w:id="43" w:author="Dalton Solano dos Reis" w:date="2023-10-23T11:49:00Z">
          <w:pPr>
            <w:pStyle w:val="Legenda"/>
            <w:jc w:val="center"/>
          </w:pPr>
        </w:pPrChange>
      </w:pPr>
      <w:r w:rsidRPr="001D184A">
        <w:lastRenderedPageBreak/>
        <w:t xml:space="preserve">Figura </w:t>
      </w:r>
      <w:fldSimple w:instr=" SEQ Figura \* ARABIC ">
        <w:r w:rsidRPr="001D184A">
          <w:rPr>
            <w:noProof/>
          </w:rPr>
          <w:t>4</w:t>
        </w:r>
      </w:fldSimple>
      <w:bookmarkEnd w:id="42"/>
      <w:r w:rsidR="00E80531">
        <w:t xml:space="preserve"> - </w:t>
      </w:r>
      <w:r w:rsidR="00E80531" w:rsidRPr="00E80531">
        <w:t>Demonstração da animação das peças do jogo de xadrez</w:t>
      </w:r>
    </w:p>
    <w:p w14:paraId="522953C8" w14:textId="3C1EBFA7" w:rsidR="001D184A" w:rsidRDefault="001D184A" w:rsidP="00D85DD2">
      <w:pPr>
        <w:pStyle w:val="TF-FIGURA"/>
        <w:pPrChange w:id="44" w:author="Dalton Solano dos Reis" w:date="2023-10-23T11:50:00Z">
          <w:pPr>
            <w:pStyle w:val="TF-TEXTO"/>
            <w:ind w:left="2127" w:firstLine="0"/>
          </w:pPr>
        </w:pPrChange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679E96C6" w:rsidR="006D2490" w:rsidRDefault="006D2490" w:rsidP="00D85DD2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>. (2019).</w:t>
      </w:r>
    </w:p>
    <w:p w14:paraId="3D57A452" w14:textId="77777777" w:rsidR="00E80531" w:rsidRDefault="00E80531" w:rsidP="00E80531">
      <w:pPr>
        <w:pStyle w:val="TF-TEXTO"/>
      </w:pPr>
      <w:bookmarkStart w:id="45" w:name="_Toc54164921"/>
      <w:bookmarkStart w:id="46" w:name="_Toc54165675"/>
      <w:bookmarkStart w:id="47" w:name="_Toc54169333"/>
      <w:bookmarkStart w:id="48" w:name="_Toc96347439"/>
      <w:bookmarkStart w:id="49" w:name="_Toc96357723"/>
      <w:bookmarkStart w:id="50" w:name="_Toc96491866"/>
      <w:bookmarkStart w:id="51" w:name="_Toc411603107"/>
      <w:bookmarkEnd w:id="26"/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testes.</w:t>
      </w:r>
    </w:p>
    <w:p w14:paraId="25B7474A" w14:textId="4D0068D8" w:rsidR="00451B94" w:rsidRDefault="07C6E18D" w:rsidP="00424AD5">
      <w:pPr>
        <w:pStyle w:val="Ttulo1"/>
      </w:pPr>
      <w:r>
        <w:t>PROPOSTA DE JOGO</w:t>
      </w:r>
    </w:p>
    <w:p w14:paraId="4C1439E4" w14:textId="77777777" w:rsidR="00E80531" w:rsidRDefault="00E80531" w:rsidP="00E80531">
      <w:pPr>
        <w:pStyle w:val="TF-TEXTO"/>
      </w:pPr>
      <w:bookmarkStart w:id="52" w:name="_Toc54164915"/>
      <w:bookmarkStart w:id="53" w:name="_Toc54165669"/>
      <w:bookmarkStart w:id="54" w:name="_Toc54169327"/>
      <w:bookmarkStart w:id="55" w:name="_Toc96347433"/>
      <w:bookmarkStart w:id="56" w:name="_Toc96357717"/>
      <w:bookmarkStart w:id="57" w:name="_Toc96491860"/>
      <w:bookmarkStart w:id="58" w:name="_Toc351015594"/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r>
        <w:t>JUSTIFICATIVA</w:t>
      </w:r>
    </w:p>
    <w:p w14:paraId="528E29E8" w14:textId="08D181DC" w:rsidR="00E80531" w:rsidRDefault="00E80531" w:rsidP="00D85DD2">
      <w:pPr>
        <w:pStyle w:val="TF-TEXTO"/>
        <w:pPrChange w:id="59" w:author="Dalton Solano dos Reis" w:date="2023-10-23T11:50:00Z">
          <w:pPr>
            <w:pStyle w:val="TF-ALNEA"/>
            <w:numPr>
              <w:numId w:val="0"/>
            </w:numPr>
            <w:tabs>
              <w:tab w:val="clear" w:pos="1077"/>
            </w:tabs>
            <w:ind w:left="320" w:firstLine="0"/>
          </w:pPr>
        </w:pPrChange>
      </w:pPr>
      <w:r>
        <w:t>No Quadro 1 é apresentado um comparativo das características entre os trabalhos correlatos.</w:t>
      </w:r>
      <w:ins w:id="60" w:author="Dalton Solano dos Reis" w:date="2023-10-23T11:51:00Z">
        <w:r w:rsidR="00D85DD2">
          <w:t xml:space="preserve"> </w:t>
        </w:r>
        <w:r w:rsidR="00D85DD2" w:rsidRPr="00D85DD2">
          <w:t>Nas linhas são descritas as características e nas colunas os trabalhos.</w:t>
        </w:r>
      </w:ins>
    </w:p>
    <w:p w14:paraId="32EA7BDA" w14:textId="01A573B0" w:rsidR="00E80531" w:rsidDel="00D85DD2" w:rsidRDefault="00E80531" w:rsidP="00D85DD2">
      <w:pPr>
        <w:pStyle w:val="TF-TEXTO"/>
        <w:rPr>
          <w:del w:id="61" w:author="Dalton Solano dos Reis" w:date="2023-10-23T11:50:00Z"/>
        </w:rPr>
        <w:pPrChange w:id="62" w:author="Dalton Solano dos Reis" w:date="2023-10-23T11:50:00Z">
          <w:pPr>
            <w:pStyle w:val="TF-ALNEA"/>
            <w:numPr>
              <w:numId w:val="0"/>
            </w:numPr>
            <w:tabs>
              <w:tab w:val="clear" w:pos="1077"/>
            </w:tabs>
            <w:ind w:left="0" w:firstLine="0"/>
          </w:pPr>
        </w:pPrChange>
      </w:pPr>
      <w:del w:id="63" w:author="Dalton Solano dos Reis" w:date="2023-10-23T11:50:00Z">
        <w:r w:rsidDel="00D85DD2">
          <w:delText>Nas linhas são descritas as características e nas colunas os trabalhos.</w:delText>
        </w:r>
      </w:del>
    </w:p>
    <w:p w14:paraId="78305E65" w14:textId="77777777" w:rsidR="006B0760" w:rsidRDefault="006B0760" w:rsidP="00D85DD2">
      <w:pPr>
        <w:pStyle w:val="TF-ALNEA"/>
        <w:numPr>
          <w:ilvl w:val="0"/>
          <w:numId w:val="0"/>
        </w:numPr>
        <w:pPrChange w:id="64" w:author="Dalton Solano dos Reis" w:date="2023-10-23T11:50:00Z">
          <w:pPr>
            <w:pStyle w:val="TF-ALNEA"/>
            <w:numPr>
              <w:numId w:val="0"/>
            </w:numPr>
            <w:tabs>
              <w:tab w:val="clear" w:pos="1077"/>
            </w:tabs>
          </w:pPr>
        </w:pPrChange>
      </w:pPr>
    </w:p>
    <w:p w14:paraId="72A23E67" w14:textId="25315A26" w:rsidR="006B0760" w:rsidRDefault="006B0760" w:rsidP="006B0760">
      <w:pPr>
        <w:pStyle w:val="TF-LEGENDA"/>
      </w:pPr>
      <w:bookmarkStart w:id="65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 w:rsidRPr="61A4AB9D">
        <w:rPr>
          <w:noProof/>
        </w:rPr>
        <w:t>1</w:t>
      </w:r>
      <w:r>
        <w:fldChar w:fldCharType="end"/>
      </w:r>
      <w:bookmarkEnd w:id="65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1720"/>
        <w:gridCol w:w="1720"/>
        <w:gridCol w:w="1835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D6E5DB" w:rsidR="006B0760" w:rsidRDefault="00D85DD2" w:rsidP="00802D0F">
            <w:pPr>
              <w:pStyle w:val="TF-TEXTOQUADRO"/>
              <w:jc w:val="center"/>
            </w:pPr>
            <w:r w:rsidRPr="00D52565">
              <w:t xml:space="preserve">Chen </w:t>
            </w:r>
            <w:r w:rsidR="00D52565" w:rsidRPr="00D52565">
              <w:t>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4019CC9" w:rsidR="006B0760" w:rsidRDefault="00D85DD2" w:rsidP="00802D0F">
            <w:pPr>
              <w:pStyle w:val="TF-TEXTOQUADRO"/>
              <w:jc w:val="center"/>
            </w:pPr>
            <w:proofErr w:type="spellStart"/>
            <w:r w:rsidRPr="00D52565">
              <w:t>Yusof</w:t>
            </w:r>
            <w:proofErr w:type="spellEnd"/>
            <w:r w:rsidRPr="00D52565">
              <w:t xml:space="preserve"> </w:t>
            </w:r>
            <w:r w:rsidR="00D52565" w:rsidRPr="00D52565">
              <w:t>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25415817" w:rsidR="006B0760" w:rsidRPr="007D4566" w:rsidRDefault="00D85DD2" w:rsidP="00802D0F">
            <w:pPr>
              <w:pStyle w:val="TF-TEXTOQUADRO"/>
              <w:jc w:val="center"/>
            </w:pPr>
            <w:proofErr w:type="spellStart"/>
            <w:r w:rsidRPr="00D52565">
              <w:t>Cerrón</w:t>
            </w:r>
            <w:proofErr w:type="spellEnd"/>
            <w:r w:rsidRPr="00D52565">
              <w:t xml:space="preserve"> </w:t>
            </w:r>
            <w:r w:rsidR="00D52565" w:rsidRPr="00D52565">
              <w:t>(2023)</w:t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65B84C04" w14:textId="77777777" w:rsidR="00270077" w:rsidRDefault="0510ABF0" w:rsidP="00270077">
      <w:pPr>
        <w:pStyle w:val="TF-FONTE"/>
      </w:pPr>
      <w:r>
        <w:t>Fonte: elaborado pelo autor.</w:t>
      </w:r>
    </w:p>
    <w:p w14:paraId="59D0F43D" w14:textId="0EB922BC" w:rsidR="00E80531" w:rsidRDefault="00E80531" w:rsidP="00E80531">
      <w:pPr>
        <w:pStyle w:val="TF-TEXTO"/>
      </w:pPr>
      <w:r w:rsidRPr="12CBBD5B">
        <w:t>A partir do</w:t>
      </w:r>
      <w:r w:rsidR="002D49BE" w:rsidRPr="002D49BE">
        <w:rPr>
          <w:color w:val="000000" w:themeColor="text1"/>
        </w:rPr>
        <w:t xml:space="preserve"> Quadro 1 </w:t>
      </w:r>
      <w:bookmarkStart w:id="66" w:name="_Hlk148888543"/>
      <w:r w:rsidRPr="12CBBD5B">
        <w:t>se pode constatar que todos os trabalhos utilizaram marcadores, sendo essa uma forma de utilizar a Realidade Aumentada (RA).</w:t>
      </w:r>
      <w:r>
        <w:t xml:space="preserve"> </w:t>
      </w:r>
      <w:r w:rsidRPr="00241906">
        <w:t xml:space="preserve">Enquanto Chen (2020) permite a utilização offline, </w:t>
      </w:r>
      <w:proofErr w:type="spellStart"/>
      <w:r w:rsidRPr="00241906">
        <w:t>Yusof</w:t>
      </w:r>
      <w:proofErr w:type="spellEnd"/>
      <w:r w:rsidRPr="00241906">
        <w:t xml:space="preserve"> (2019) e </w:t>
      </w:r>
      <w:proofErr w:type="spellStart"/>
      <w:r w:rsidRPr="00241906">
        <w:t>Cerrón</w:t>
      </w:r>
      <w:proofErr w:type="spellEnd"/>
      <w:r w:rsidRPr="00241906"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4036BD46" w14:textId="77777777" w:rsidR="00E80531" w:rsidRDefault="00E80531" w:rsidP="00E80531">
      <w:pPr>
        <w:pStyle w:val="TF-TEXTO"/>
      </w:pPr>
      <w:r>
        <w:t>Já</w:t>
      </w:r>
      <w:r w:rsidRPr="12CBBD5B">
        <w:t xml:space="preserve"> 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r>
        <w:t xml:space="preserve"> </w:t>
      </w:r>
      <w:r w:rsidRPr="00241906">
        <w:t xml:space="preserve">E por fim, </w:t>
      </w:r>
      <w:proofErr w:type="spellStart"/>
      <w:r w:rsidRPr="00241906">
        <w:t>Yusof</w:t>
      </w:r>
      <w:proofErr w:type="spellEnd"/>
      <w:r w:rsidRPr="00241906">
        <w:t xml:space="preserve"> (2019) mostra quais são as jogadas possíveis, </w:t>
      </w:r>
      <w:proofErr w:type="spellStart"/>
      <w:r w:rsidRPr="00241906">
        <w:t>Cerrón</w:t>
      </w:r>
      <w:proofErr w:type="spellEnd"/>
      <w:r w:rsidRPr="00241906">
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</w:r>
    </w:p>
    <w:p w14:paraId="2D6B0861" w14:textId="6F762E3B" w:rsidR="00270077" w:rsidRPr="00E80531" w:rsidRDefault="00E80531" w:rsidP="00E80531">
      <w:pPr>
        <w:pStyle w:val="TF-TEXTO"/>
      </w:pPr>
      <w:r w:rsidRPr="12CBBD5B">
        <w:t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Interface de Usuário Tangível como objeto para o jogo e focar mais na parte de ensino para crianças, tendo assim ferramentas pensadas para esse objetivo.</w:t>
      </w:r>
      <w:bookmarkEnd w:id="66"/>
    </w:p>
    <w:p w14:paraId="3D7F289F" w14:textId="70B04920" w:rsidR="00451B94" w:rsidRDefault="72113DB8" w:rsidP="00E638A0">
      <w:pPr>
        <w:pStyle w:val="Ttulo2"/>
      </w:pPr>
      <w:r>
        <w:lastRenderedPageBreak/>
        <w:t>REQUISITOS PRINCIPAIS DO PROBLEMA A SER TRABALHADO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1C2CFAC4" w14:textId="55A61305" w:rsidR="42008F6A" w:rsidRDefault="42008F6A" w:rsidP="1256DEC9">
      <w:pPr>
        <w:pStyle w:val="TF-TEXTO"/>
      </w:pPr>
      <w:r>
        <w:t>Os requisitos da ferramenta são:</w:t>
      </w:r>
    </w:p>
    <w:p w14:paraId="3F4773E2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 xml:space="preserve">deve mostrar as peças e o tabuleiro de xadrez fisicamente (Requisito </w:t>
      </w:r>
      <w:r>
        <w:rPr>
          <w:color w:val="000000" w:themeColor="text1"/>
          <w:sz w:val="19"/>
          <w:szCs w:val="19"/>
        </w:rPr>
        <w:t>F</w:t>
      </w:r>
      <w:r w:rsidRPr="12CBBD5B">
        <w:rPr>
          <w:color w:val="000000" w:themeColor="text1"/>
          <w:sz w:val="19"/>
          <w:szCs w:val="19"/>
        </w:rPr>
        <w:t>uncional – RF);</w:t>
      </w:r>
    </w:p>
    <w:p w14:paraId="33357C0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mostrar as posições de possíveis jogadas para as peças (RF);</w:t>
      </w:r>
    </w:p>
    <w:p w14:paraId="25E39A4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fisicamente interativo (RF);</w:t>
      </w:r>
    </w:p>
    <w:p w14:paraId="27A2035D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utilizar marcadores físicos para representar as peças (RF);</w:t>
      </w:r>
    </w:p>
    <w:p w14:paraId="0D67C667" w14:textId="77777777" w:rsidR="00E80531" w:rsidRDefault="00E80531" w:rsidP="00E80531">
      <w:pPr>
        <w:pStyle w:val="TF-TEXTO"/>
        <w:numPr>
          <w:ilvl w:val="0"/>
          <w:numId w:val="1"/>
        </w:numPr>
        <w:rPr>
          <w:color w:val="000000" w:themeColor="text1"/>
        </w:rPr>
      </w:pPr>
      <w:r w:rsidRPr="12CBBD5B">
        <w:rPr>
          <w:color w:val="000000" w:themeColor="text1"/>
        </w:rPr>
        <w:t>deve auxiliar no ensino do xadrez (RF);</w:t>
      </w:r>
    </w:p>
    <w:p w14:paraId="6133190F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intuitivo para o usuário (Requisito Não Funcional – RNF);</w:t>
      </w:r>
    </w:p>
    <w:p w14:paraId="005544C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utilizar o ambiente de desenvolvimento Unity (RNF);</w:t>
      </w:r>
    </w:p>
    <w:p w14:paraId="623BF7C1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</w:rPr>
        <w:t>utilizar a ferramenta Vuforia na parte de Realidade Aumentada (RNF)</w:t>
      </w:r>
      <w:r>
        <w:rPr>
          <w:color w:val="000000" w:themeColor="text1"/>
        </w:rPr>
        <w:t>.</w:t>
      </w:r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Default="72113DB8" w:rsidP="12CBBD5B">
      <w:pPr>
        <w:pStyle w:val="TF-TEXTO"/>
      </w:pPr>
      <w:r>
        <w:t>O trabalho será desenvolvido observando as seguintes etapas:</w:t>
      </w:r>
    </w:p>
    <w:p w14:paraId="134C6C8F" w14:textId="77777777" w:rsidR="00E80531" w:rsidRDefault="00E80531" w:rsidP="00E80531">
      <w:pPr>
        <w:pStyle w:val="TF-ALNEA"/>
        <w:numPr>
          <w:ilvl w:val="0"/>
          <w:numId w:val="3"/>
        </w:numPr>
      </w:pPr>
      <w:r>
        <w:t>levantamento bibliográfico: pesquisar sobre xadrez e a utilização da Realidade Aumentada com Interface Humano Computador para desenvolvimento de jogos;</w:t>
      </w:r>
    </w:p>
    <w:p w14:paraId="75ED6511" w14:textId="77777777" w:rsidR="00E80531" w:rsidRDefault="00E80531" w:rsidP="00E80531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>levantamento de requisitos: a partir da etapa anterior reavaliar os requisitos para o desenvolvimento;</w:t>
      </w:r>
    </w:p>
    <w:p w14:paraId="2F4B2314" w14:textId="77777777" w:rsidR="00E80531" w:rsidRDefault="00E80531" w:rsidP="00E80531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Unified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Modeling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Language</w:t>
      </w:r>
      <w:proofErr w:type="spellEnd"/>
      <w:r w:rsidRPr="12CBBD5B">
        <w:rPr>
          <w:color w:val="000000" w:themeColor="text1"/>
          <w:sz w:val="19"/>
          <w:szCs w:val="19"/>
        </w:rPr>
        <w:t xml:space="preserve"> (UML);</w:t>
      </w:r>
    </w:p>
    <w:p w14:paraId="708D914D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desenvolvimento dos marcadores físicos: desenvolver o tipo de marcador que melhor se encaixa com o trabalho;</w:t>
      </w:r>
    </w:p>
    <w:p w14:paraId="020C2B6A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fazer o mapeamento dos marcadores: mapear os marcadores e integrar com o Vuforia que será a ferramenta utilizada para gerar a RA;</w:t>
      </w:r>
    </w:p>
    <w:p w14:paraId="27EA3F7A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integrar o Vuforia com o motor de desenvolvimento:  integrar o Vuforia com o Unity que será o motor utilizado para desenvolvimento;</w:t>
      </w:r>
    </w:p>
    <w:p w14:paraId="6091E71D" w14:textId="77777777" w:rsidR="00E80531" w:rsidRDefault="00E80531" w:rsidP="00E80531">
      <w:pPr>
        <w:pStyle w:val="TF-ALNEA"/>
        <w:numPr>
          <w:ilvl w:val="0"/>
          <w:numId w:val="5"/>
        </w:numPr>
        <w:spacing w:line="259" w:lineRule="auto"/>
      </w:pPr>
      <w:r w:rsidRPr="12CBBD5B">
        <w:rPr>
          <w:color w:val="000000" w:themeColor="text1"/>
          <w:sz w:val="19"/>
          <w:szCs w:val="19"/>
        </w:rPr>
        <w:t>desenvolver o jogo: desenvolver os movimentos das peças, assim como quais casas elas podem ocupar e a lógica por trás do xadrez;</w:t>
      </w:r>
    </w:p>
    <w:p w14:paraId="585C326E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teste com usuários: efetuar testes de usabilidade com público-alvo.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67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67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5469EF41" w:rsidR="00451B94" w:rsidRPr="007E0D87" w:rsidRDefault="00270077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1256DEC9" w14:paraId="7AF2788A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3D1A341" w:rsidRDefault="03D1A341" w:rsidP="1256DEC9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85E6E9" w14:textId="608501C6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2F4124" w14:textId="208A29A5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1256DEC9" w:rsidRDefault="1256DEC9" w:rsidP="1256DEC9">
            <w:pPr>
              <w:pStyle w:val="TF-TEXTOQUADROCentralizado"/>
            </w:pPr>
          </w:p>
        </w:tc>
      </w:tr>
      <w:tr w:rsidR="1256DEC9" w14:paraId="25F20873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3228D09" w14:textId="4F0021DF" w:rsidR="00E80531" w:rsidRDefault="00E80531" w:rsidP="00E80531">
      <w:pPr>
        <w:pStyle w:val="TF-TEXTO"/>
        <w:rPr>
          <w:color w:val="000000" w:themeColor="text1"/>
        </w:rPr>
      </w:pPr>
      <w:bookmarkStart w:id="68" w:name="_Toc351015602"/>
      <w:bookmarkEnd w:id="45"/>
      <w:bookmarkEnd w:id="46"/>
      <w:bookmarkEnd w:id="47"/>
      <w:bookmarkEnd w:id="48"/>
      <w:bookmarkEnd w:id="49"/>
      <w:bookmarkEnd w:id="50"/>
      <w:bookmarkEnd w:id="51"/>
      <w:r w:rsidRPr="12CBBD5B">
        <w:rPr>
          <w:color w:val="000000" w:themeColor="text1"/>
        </w:rPr>
        <w:t xml:space="preserve">Esta seção descreve brevemente sobre os assuntos que fundamentarão o estudo a ser realizado: </w:t>
      </w:r>
      <w:ins w:id="69" w:author="Dalton Solano dos Reis" w:date="2023-10-23T11:52:00Z">
        <w:r w:rsidR="00D85DD2">
          <w:rPr>
            <w:color w:val="000000" w:themeColor="text1"/>
          </w:rPr>
          <w:t>x</w:t>
        </w:r>
      </w:ins>
      <w:del w:id="70" w:author="Dalton Solano dos Reis" w:date="2023-10-23T11:52:00Z">
        <w:r w:rsidRPr="12CBBD5B" w:rsidDel="00D85DD2">
          <w:rPr>
            <w:color w:val="000000" w:themeColor="text1"/>
          </w:rPr>
          <w:delText>X</w:delText>
        </w:r>
      </w:del>
      <w:r w:rsidRPr="12CBBD5B">
        <w:rPr>
          <w:color w:val="000000" w:themeColor="text1"/>
        </w:rPr>
        <w:t>adrez e Realidade Aumentada e Interface de Usuário Tangível.</w:t>
      </w:r>
    </w:p>
    <w:p w14:paraId="6F8976BF" w14:textId="15182BAA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Com o crescimento ano a ano do número de jogadores de xadrez (FIDE, 2019), é importante que se tenha ferramentas para o ensino de crianças, para que elas tenham interesse desde cedo pelo jogo.</w:t>
      </w:r>
      <w:r w:rsidRPr="004F2225">
        <w:rPr>
          <w:color w:val="D13438"/>
        </w:rPr>
        <w:t xml:space="preserve"> </w:t>
      </w:r>
      <w:r w:rsidRPr="12CBBD5B">
        <w:rPr>
          <w:color w:val="000000" w:themeColor="text1"/>
        </w:rPr>
        <w:t>Conforme vão se desenvolvendo como pessoas, vão também melhorar no jogo, podendo assim no futuro talvez até chegarem no posto de Grande Mestre, que é a maior titulação que se pode alcançar no xadrez. Outro ponto de interesse no ensino de xadrez para crianças são as capacidades que são melhoradas pelo jogo, capacidades como: aumentar a concentração, auxiliar na melhora da tomada de decisões e visão estratégica (</w:t>
      </w:r>
      <w:r w:rsidRPr="00114E71">
        <w:t>NANU</w:t>
      </w:r>
      <w:r w:rsidRPr="12CBBD5B">
        <w:rPr>
          <w:color w:val="000000" w:themeColor="text1"/>
        </w:rPr>
        <w:t xml:space="preserve">, </w:t>
      </w:r>
      <w:r w:rsidR="002D16B2">
        <w:rPr>
          <w:color w:val="000000" w:themeColor="text1"/>
        </w:rPr>
        <w:t>2023</w:t>
      </w:r>
      <w:r w:rsidRPr="12CBBD5B">
        <w:rPr>
          <w:color w:val="000000" w:themeColor="text1"/>
        </w:rPr>
        <w:t>), isso para o desenvolvimento da criança é interessante se ter desde cedo, para que com o seu desenvolvimento natural, essas capacidades evoluam junto.</w:t>
      </w:r>
    </w:p>
    <w:p w14:paraId="079D6D7C" w14:textId="77777777" w:rsidR="00E80531" w:rsidRDefault="00E80531" w:rsidP="00E80531">
      <w:pPr>
        <w:pStyle w:val="TF-TEXTO"/>
        <w:spacing w:line="259" w:lineRule="auto"/>
        <w:rPr>
          <w:color w:val="000000" w:themeColor="text1"/>
        </w:rPr>
      </w:pPr>
      <w:r w:rsidRPr="12CBBD5B">
        <w:rPr>
          <w:color w:val="000000" w:themeColor="text1"/>
        </w:rPr>
        <w:lastRenderedPageBreak/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Realidade Aumentada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3D7DD755" w14:textId="77777777" w:rsidR="00E80531" w:rsidRDefault="00E80531" w:rsidP="00E80531">
      <w:pPr>
        <w:pStyle w:val="TF-TEXTO"/>
      </w:pPr>
      <w:r w:rsidRPr="00154C8E">
        <w:rPr>
          <w:color w:val="000000" w:themeColor="text1"/>
        </w:rPr>
        <w:t xml:space="preserve">Em 1997 os pesquisadores led </w:t>
      </w:r>
      <w:proofErr w:type="spellStart"/>
      <w:r w:rsidRPr="00154C8E">
        <w:rPr>
          <w:color w:val="000000" w:themeColor="text1"/>
        </w:rPr>
        <w:t>Ishii</w:t>
      </w:r>
      <w:proofErr w:type="spellEnd"/>
      <w:r w:rsidRPr="00154C8E">
        <w:rPr>
          <w:color w:val="000000" w:themeColor="text1"/>
        </w:rPr>
        <w:t xml:space="preserve"> e </w:t>
      </w:r>
      <w:proofErr w:type="spellStart"/>
      <w:r w:rsidRPr="00154C8E">
        <w:rPr>
          <w:color w:val="000000" w:themeColor="text1"/>
        </w:rPr>
        <w:t>Ullmer</w:t>
      </w:r>
      <w:proofErr w:type="spellEnd"/>
      <w:r w:rsidRPr="00154C8E">
        <w:rPr>
          <w:color w:val="000000" w:themeColor="text1"/>
        </w:rPr>
        <w:t xml:space="preserve"> desenvolveram o termo Interface de Usuário Tangível (IUT). Segundo eles esse tipo de interface tem como objetivo tornar a computação onipresente e diminuir a diferença entre o mundo físico e o mundo computacional. Em 1999 </w:t>
      </w:r>
      <w:proofErr w:type="spellStart"/>
      <w:r w:rsidRPr="00154C8E">
        <w:rPr>
          <w:color w:val="000000" w:themeColor="text1"/>
        </w:rPr>
        <w:t>Dourish</w:t>
      </w:r>
      <w:proofErr w:type="spellEnd"/>
      <w:r w:rsidRPr="00154C8E">
        <w:rPr>
          <w:color w:val="000000" w:themeColor="text1"/>
        </w:rPr>
        <w:t xml:space="preserve"> propôs que fossem incorporados mais dispositivos computacionais ao ambiente físico. O principal ponto de diferença entre a Interface gráfica do utilizador e a Interface de Usuário Tangível e a criação de mais sensores físicos que se comuniquem com o computador (RODIĆ, 2021). As Interfaces de Usuário Tangível são usadas principalmente para facilitar a interação entre usuário e máquina de uma maneira mais intuitiva (HUANG,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</w:r>
    </w:p>
    <w:p w14:paraId="6FEAE5C1" w14:textId="77777777" w:rsidR="00451B94" w:rsidRPr="00353349" w:rsidRDefault="72113DB8" w:rsidP="00F83A19">
      <w:pPr>
        <w:pStyle w:val="TF-refernciasbibliogrficasTTULO"/>
        <w:rPr>
          <w:lang w:val="en-US"/>
          <w:rPrChange w:id="71" w:author="Dalton Solano dos Reis" w:date="2023-10-23T11:35:00Z">
            <w:rPr/>
          </w:rPrChange>
        </w:rPr>
      </w:pPr>
      <w:r w:rsidRPr="00353349">
        <w:rPr>
          <w:lang w:val="en-US"/>
          <w:rPrChange w:id="72" w:author="Dalton Solano dos Reis" w:date="2023-10-23T11:35:00Z">
            <w:rPr/>
          </w:rPrChange>
        </w:rPr>
        <w:t>Referências</w:t>
      </w:r>
      <w:bookmarkEnd w:id="68"/>
    </w:p>
    <w:p w14:paraId="1826CBF9" w14:textId="17DF126D" w:rsidR="007E1E25" w:rsidRPr="00402F5F" w:rsidRDefault="007E1E25" w:rsidP="00402F5F">
      <w:pPr>
        <w:pStyle w:val="TF-REFERNCIASITEM0"/>
      </w:pPr>
      <w:r w:rsidRPr="00353349">
        <w:rPr>
          <w:lang w:val="en-US"/>
          <w:rPrChange w:id="73" w:author="Dalton Solano dos Reis" w:date="2023-10-23T11:35:00Z">
            <w:rPr/>
          </w:rPrChange>
        </w:rPr>
        <w:t xml:space="preserve">BERRYMAN, Donna </w:t>
      </w:r>
      <w:r w:rsidR="00915C4D" w:rsidRPr="00353349">
        <w:rPr>
          <w:lang w:val="en-US"/>
          <w:rPrChange w:id="74" w:author="Dalton Solano dos Reis" w:date="2023-10-23T11:35:00Z">
            <w:rPr/>
          </w:rPrChange>
        </w:rPr>
        <w:t>R...</w:t>
      </w:r>
      <w:r w:rsidRPr="00353349">
        <w:rPr>
          <w:lang w:val="en-US"/>
          <w:rPrChange w:id="75" w:author="Dalton Solano dos Reis" w:date="2023-10-23T11:35:00Z">
            <w:rPr/>
          </w:rPrChange>
        </w:rPr>
        <w:t xml:space="preserve"> Augmented Reality: a review. </w:t>
      </w:r>
      <w:r w:rsidRPr="00402F5F">
        <w:rPr>
          <w:rStyle w:val="Forte"/>
        </w:rPr>
        <w:t xml:space="preserve">Medical </w:t>
      </w:r>
      <w:proofErr w:type="spellStart"/>
      <w:r w:rsidRPr="00402F5F">
        <w:rPr>
          <w:rStyle w:val="Forte"/>
        </w:rPr>
        <w:t>Reference</w:t>
      </w:r>
      <w:proofErr w:type="spellEnd"/>
      <w:r w:rsidRPr="00402F5F">
        <w:rPr>
          <w:rStyle w:val="Forte"/>
        </w:rPr>
        <w:t xml:space="preserve"> Services </w:t>
      </w:r>
      <w:proofErr w:type="spellStart"/>
      <w:r w:rsidRPr="00402F5F">
        <w:rPr>
          <w:rStyle w:val="Forte"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3CC21636" w14:textId="3E2DBBAC" w:rsidR="00402F5F" w:rsidRPr="00353349" w:rsidRDefault="00402F5F" w:rsidP="00402F5F">
      <w:pPr>
        <w:pStyle w:val="TF-REFERNCIASITEM0"/>
        <w:rPr>
          <w:lang w:val="en-US"/>
          <w:rPrChange w:id="76" w:author="Dalton Solano dos Reis" w:date="2023-10-23T11:35:00Z">
            <w:rPr/>
          </w:rPrChange>
        </w:rPr>
      </w:pPr>
      <w:r w:rsidRPr="00402F5F">
        <w:t xml:space="preserve">CERRÓN, Fredy; VILLANUEVA, Ricardo; BARRIENTOS, Alfredo. </w:t>
      </w:r>
      <w:r w:rsidRPr="00353349">
        <w:rPr>
          <w:lang w:val="en-US"/>
          <w:rPrChange w:id="77" w:author="Dalton Solano dos Reis" w:date="2023-10-23T11:35:00Z">
            <w:rPr/>
          </w:rPrChange>
        </w:rPr>
        <w:t xml:space="preserve">Multiplayer Chess Game Development Using Augmented Reality and 3D Models. </w:t>
      </w:r>
      <w:r w:rsidRPr="00353349">
        <w:rPr>
          <w:b/>
          <w:bCs/>
          <w:lang w:val="en-US"/>
          <w:rPrChange w:id="78" w:author="Dalton Solano dos Reis" w:date="2023-10-23T11:35:00Z">
            <w:rPr>
              <w:b/>
              <w:bCs/>
            </w:rPr>
          </w:rPrChange>
        </w:rPr>
        <w:t xml:space="preserve">2023 11Th International Conference </w:t>
      </w:r>
      <w:proofErr w:type="gramStart"/>
      <w:r w:rsidRPr="00353349">
        <w:rPr>
          <w:b/>
          <w:bCs/>
          <w:lang w:val="en-US"/>
          <w:rPrChange w:id="79" w:author="Dalton Solano dos Reis" w:date="2023-10-23T11:35:00Z">
            <w:rPr>
              <w:b/>
              <w:bCs/>
            </w:rPr>
          </w:rPrChange>
        </w:rPr>
        <w:t>On</w:t>
      </w:r>
      <w:proofErr w:type="gramEnd"/>
      <w:r w:rsidRPr="00353349">
        <w:rPr>
          <w:b/>
          <w:bCs/>
          <w:lang w:val="en-US"/>
          <w:rPrChange w:id="80" w:author="Dalton Solano dos Reis" w:date="2023-10-23T11:35:00Z">
            <w:rPr>
              <w:b/>
              <w:bCs/>
            </w:rPr>
          </w:rPrChange>
        </w:rPr>
        <w:t xml:space="preserve"> Information And Education Technology (</w:t>
      </w:r>
      <w:proofErr w:type="spellStart"/>
      <w:r w:rsidRPr="00353349">
        <w:rPr>
          <w:b/>
          <w:bCs/>
          <w:lang w:val="en-US"/>
          <w:rPrChange w:id="81" w:author="Dalton Solano dos Reis" w:date="2023-10-23T11:35:00Z">
            <w:rPr>
              <w:b/>
              <w:bCs/>
            </w:rPr>
          </w:rPrChange>
        </w:rPr>
        <w:t>Iciet</w:t>
      </w:r>
      <w:proofErr w:type="spellEnd"/>
      <w:r w:rsidRPr="00353349">
        <w:rPr>
          <w:b/>
          <w:bCs/>
          <w:lang w:val="en-US"/>
          <w:rPrChange w:id="82" w:author="Dalton Solano dos Reis" w:date="2023-10-23T11:35:00Z">
            <w:rPr>
              <w:b/>
              <w:bCs/>
            </w:rPr>
          </w:rPrChange>
        </w:rPr>
        <w:t>)</w:t>
      </w:r>
      <w:r w:rsidRPr="00353349">
        <w:rPr>
          <w:lang w:val="en-US"/>
          <w:rPrChange w:id="83" w:author="Dalton Solano dos Reis" w:date="2023-10-23T11:35:00Z">
            <w:rPr/>
          </w:rPrChange>
        </w:rPr>
        <w:t xml:space="preserve">, Lima, Perú, v. 1, n. 1, p. 562-566, 18 mar. 2023. IEEE. </w:t>
      </w:r>
      <w:r w:rsidR="00270077" w:rsidRPr="00353349">
        <w:rPr>
          <w:lang w:val="en-US"/>
          <w:rPrChange w:id="84" w:author="Dalton Solano dos Reis" w:date="2023-10-23T11:35:00Z">
            <w:rPr/>
          </w:rPrChange>
        </w:rPr>
        <w:t>http://dx.doi.org/10.1109/iciet56899.2023.10111376</w:t>
      </w:r>
      <w:r w:rsidRPr="00353349">
        <w:rPr>
          <w:lang w:val="en-US"/>
          <w:rPrChange w:id="85" w:author="Dalton Solano dos Reis" w:date="2023-10-23T11:35:00Z">
            <w:rPr/>
          </w:rPrChange>
        </w:rPr>
        <w:t>.</w:t>
      </w:r>
    </w:p>
    <w:p w14:paraId="21FC1F15" w14:textId="3A5A9ABC" w:rsidR="00915C4D" w:rsidRPr="00353349" w:rsidRDefault="00402F5F" w:rsidP="00402F5F">
      <w:pPr>
        <w:pStyle w:val="TF-refernciasITEM"/>
        <w:rPr>
          <w:lang w:val="en-US"/>
          <w:rPrChange w:id="86" w:author="Dalton Solano dos Reis" w:date="2023-10-23T11:35:00Z">
            <w:rPr/>
          </w:rPrChange>
        </w:rPr>
      </w:pPr>
      <w:r w:rsidRPr="00353349">
        <w:rPr>
          <w:lang w:val="en-US"/>
          <w:rPrChange w:id="87" w:author="Dalton Solano dos Reis" w:date="2023-10-23T11:35:00Z">
            <w:rPr/>
          </w:rPrChange>
        </w:rPr>
        <w:t xml:space="preserve">CHEN, Yen-Fu; JANICKI, Sylvia. A Cognitive-Based Board Game </w:t>
      </w:r>
      <w:proofErr w:type="gramStart"/>
      <w:r w:rsidRPr="00353349">
        <w:rPr>
          <w:lang w:val="en-US"/>
          <w:rPrChange w:id="88" w:author="Dalton Solano dos Reis" w:date="2023-10-23T11:35:00Z">
            <w:rPr/>
          </w:rPrChange>
        </w:rPr>
        <w:t>With</w:t>
      </w:r>
      <w:proofErr w:type="gramEnd"/>
      <w:r w:rsidRPr="00353349">
        <w:rPr>
          <w:lang w:val="en-US"/>
          <w:rPrChange w:id="89" w:author="Dalton Solano dos Reis" w:date="2023-10-23T11:35:00Z">
            <w:rPr/>
          </w:rPrChange>
        </w:rPr>
        <w:t xml:space="preserve"> Augmented Reality for Older Adults: development and usability study. </w:t>
      </w:r>
      <w:proofErr w:type="spellStart"/>
      <w:r w:rsidRPr="00353349">
        <w:rPr>
          <w:rStyle w:val="Forte"/>
          <w:lang w:val="en-US"/>
          <w:rPrChange w:id="90" w:author="Dalton Solano dos Reis" w:date="2023-10-23T11:35:00Z">
            <w:rPr>
              <w:rStyle w:val="Forte"/>
            </w:rPr>
          </w:rPrChange>
        </w:rPr>
        <w:t>Jmir</w:t>
      </w:r>
      <w:proofErr w:type="spellEnd"/>
      <w:r w:rsidRPr="00353349">
        <w:rPr>
          <w:rStyle w:val="Forte"/>
          <w:lang w:val="en-US"/>
          <w:rPrChange w:id="91" w:author="Dalton Solano dos Reis" w:date="2023-10-23T11:35:00Z">
            <w:rPr>
              <w:rStyle w:val="Forte"/>
            </w:rPr>
          </w:rPrChange>
        </w:rPr>
        <w:t xml:space="preserve"> Serious Games</w:t>
      </w:r>
      <w:r w:rsidRPr="00353349">
        <w:rPr>
          <w:lang w:val="en-US"/>
          <w:rPrChange w:id="92" w:author="Dalton Solano dos Reis" w:date="2023-10-23T11:35:00Z">
            <w:rPr/>
          </w:rPrChange>
        </w:rPr>
        <w:t xml:space="preserve">, [S.L.], v. 8, n. 4, p. 1-15, 14 </w:t>
      </w:r>
      <w:proofErr w:type="spellStart"/>
      <w:r w:rsidRPr="00353349">
        <w:rPr>
          <w:lang w:val="en-US"/>
          <w:rPrChange w:id="93" w:author="Dalton Solano dos Reis" w:date="2023-10-23T11:35:00Z">
            <w:rPr/>
          </w:rPrChange>
        </w:rPr>
        <w:t>dez</w:t>
      </w:r>
      <w:proofErr w:type="spellEnd"/>
      <w:r w:rsidRPr="00353349">
        <w:rPr>
          <w:lang w:val="en-US"/>
          <w:rPrChange w:id="94" w:author="Dalton Solano dos Reis" w:date="2023-10-23T11:35:00Z">
            <w:rPr/>
          </w:rPrChange>
        </w:rPr>
        <w:t xml:space="preserve">. 2020. JMIR Publications </w:t>
      </w:r>
      <w:r w:rsidR="00915C4D" w:rsidRPr="00353349">
        <w:rPr>
          <w:lang w:val="en-US"/>
          <w:rPrChange w:id="95" w:author="Dalton Solano dos Reis" w:date="2023-10-23T11:35:00Z">
            <w:rPr/>
          </w:rPrChange>
        </w:rPr>
        <w:t>Inc...</w:t>
      </w:r>
      <w:r w:rsidRPr="00353349">
        <w:rPr>
          <w:lang w:val="en-US"/>
          <w:rPrChange w:id="96" w:author="Dalton Solano dos Reis" w:date="2023-10-23T11:35:00Z">
            <w:rPr/>
          </w:rPrChange>
        </w:rPr>
        <w:t xml:space="preserve"> </w:t>
      </w:r>
      <w:r w:rsidR="00915C4D" w:rsidRPr="00353349">
        <w:rPr>
          <w:lang w:val="en-US"/>
          <w:rPrChange w:id="97" w:author="Dalton Solano dos Reis" w:date="2023-10-23T11:35:00Z">
            <w:rPr/>
          </w:rPrChange>
        </w:rPr>
        <w:t>http://dx.doi.org/10.2196/22007</w:t>
      </w:r>
      <w:r w:rsidRPr="00353349">
        <w:rPr>
          <w:lang w:val="en-US"/>
          <w:rPrChange w:id="98" w:author="Dalton Solano dos Reis" w:date="2023-10-23T11:35:00Z">
            <w:rPr/>
          </w:rPrChange>
        </w:rPr>
        <w:t>.</w:t>
      </w:r>
    </w:p>
    <w:p w14:paraId="47ABF2F0" w14:textId="178A3702" w:rsidR="00915C4D" w:rsidRPr="00353349" w:rsidRDefault="00915C4D" w:rsidP="00915C4D">
      <w:pPr>
        <w:pStyle w:val="TF-refernciasITEM"/>
        <w:rPr>
          <w:lang w:val="en-US"/>
          <w:rPrChange w:id="99" w:author="Dalton Solano dos Reis" w:date="2023-10-23T11:35:00Z">
            <w:rPr/>
          </w:rPrChange>
        </w:rPr>
      </w:pPr>
      <w:r w:rsidRPr="00353349">
        <w:rPr>
          <w:lang w:val="en-US"/>
          <w:rPrChange w:id="100" w:author="Dalton Solano dos Reis" w:date="2023-10-23T11:35:00Z">
            <w:rPr/>
          </w:rPrChange>
        </w:rPr>
        <w:t xml:space="preserve">DERAKHSHANDI, Mohammad; KOLAHDOUZ-RAHIMI, </w:t>
      </w:r>
      <w:proofErr w:type="spellStart"/>
      <w:r w:rsidRPr="00353349">
        <w:rPr>
          <w:lang w:val="en-US"/>
          <w:rPrChange w:id="101" w:author="Dalton Solano dos Reis" w:date="2023-10-23T11:35:00Z">
            <w:rPr/>
          </w:rPrChange>
        </w:rPr>
        <w:t>Shekoufeh</w:t>
      </w:r>
      <w:proofErr w:type="spellEnd"/>
      <w:r w:rsidRPr="00353349">
        <w:rPr>
          <w:lang w:val="en-US"/>
          <w:rPrChange w:id="102" w:author="Dalton Solano dos Reis" w:date="2023-10-23T11:35:00Z">
            <w:rPr/>
          </w:rPrChange>
        </w:rPr>
        <w:t xml:space="preserve">; TROYA, Javier; LANO, Kevin. A model-driven framework for developing android-based classic multiplayer 2D board games. </w:t>
      </w:r>
      <w:r w:rsidRPr="00353349">
        <w:rPr>
          <w:b/>
          <w:bCs/>
          <w:lang w:val="en-US"/>
          <w:rPrChange w:id="103" w:author="Dalton Solano dos Reis" w:date="2023-10-23T11:35:00Z">
            <w:rPr>
              <w:b/>
              <w:bCs/>
            </w:rPr>
          </w:rPrChange>
        </w:rPr>
        <w:t>Automated Software Engineering</w:t>
      </w:r>
      <w:r w:rsidRPr="00353349">
        <w:rPr>
          <w:lang w:val="en-US"/>
          <w:rPrChange w:id="104" w:author="Dalton Solano dos Reis" w:date="2023-10-23T11:35:00Z">
            <w:rPr/>
          </w:rPrChange>
        </w:rPr>
        <w:t>, [S.L.], v. 28, n. 2, p. 1-57, 11 jun. 2021. Springer Science and Business Media LLC. http://dx.doi.org/10.1007/s10515-021-00282-1.</w:t>
      </w:r>
    </w:p>
    <w:p w14:paraId="6FC09531" w14:textId="002555FB" w:rsidR="00114E71" w:rsidRPr="00353349" w:rsidRDefault="00114E71" w:rsidP="00114E71">
      <w:pPr>
        <w:pStyle w:val="TF-refernciasITEM"/>
        <w:rPr>
          <w:lang w:val="en-US"/>
          <w:rPrChange w:id="105" w:author="Dalton Solano dos Reis" w:date="2023-10-23T11:35:00Z">
            <w:rPr/>
          </w:rPrChange>
        </w:rPr>
      </w:pPr>
      <w:r w:rsidRPr="00353349">
        <w:rPr>
          <w:lang w:val="en-US"/>
          <w:rPrChange w:id="106" w:author="Dalton Solano dos Reis" w:date="2023-10-23T11:35:00Z">
            <w:rPr/>
          </w:rPrChange>
        </w:rPr>
        <w:t>HUANG, Hsiu-Mei; HUANG, Tien-Chi; CHENG, Ching-Yu. Reality matters? exploring a tangible user interface for augmented-reality-based fire education. </w:t>
      </w:r>
      <w:r w:rsidRPr="00353349">
        <w:rPr>
          <w:rStyle w:val="Forte"/>
          <w:lang w:val="en-US"/>
          <w:rPrChange w:id="107" w:author="Dalton Solano dos Reis" w:date="2023-10-23T11:35:00Z">
            <w:rPr>
              <w:rStyle w:val="Forte"/>
            </w:rPr>
          </w:rPrChange>
        </w:rPr>
        <w:t xml:space="preserve">Universal Access </w:t>
      </w:r>
      <w:proofErr w:type="gramStart"/>
      <w:r w:rsidRPr="00353349">
        <w:rPr>
          <w:rStyle w:val="Forte"/>
          <w:lang w:val="en-US"/>
          <w:rPrChange w:id="108" w:author="Dalton Solano dos Reis" w:date="2023-10-23T11:35:00Z">
            <w:rPr>
              <w:rStyle w:val="Forte"/>
            </w:rPr>
          </w:rPrChange>
        </w:rPr>
        <w:t>In</w:t>
      </w:r>
      <w:proofErr w:type="gramEnd"/>
      <w:r w:rsidRPr="00353349">
        <w:rPr>
          <w:rStyle w:val="Forte"/>
          <w:lang w:val="en-US"/>
          <w:rPrChange w:id="109" w:author="Dalton Solano dos Reis" w:date="2023-10-23T11:35:00Z">
            <w:rPr>
              <w:rStyle w:val="Forte"/>
            </w:rPr>
          </w:rPrChange>
        </w:rPr>
        <w:t xml:space="preserve"> The Information Society</w:t>
      </w:r>
      <w:r w:rsidRPr="00353349">
        <w:rPr>
          <w:lang w:val="en-US"/>
          <w:rPrChange w:id="110" w:author="Dalton Solano dos Reis" w:date="2023-10-23T11:35:00Z">
            <w:rPr/>
          </w:rPrChange>
        </w:rPr>
        <w:t xml:space="preserve">, [S.L.], v. 21, n. 4, p. 927-939, 17 abr. 2021. Springer Science and Business Media LLC. </w:t>
      </w:r>
      <w:r w:rsidR="00E80531" w:rsidRPr="00353349">
        <w:rPr>
          <w:lang w:val="en-US"/>
          <w:rPrChange w:id="111" w:author="Dalton Solano dos Reis" w:date="2023-10-23T11:35:00Z">
            <w:rPr/>
          </w:rPrChange>
        </w:rPr>
        <w:t>http://dx.doi.org/10.1007/s10209-021-00808-0</w:t>
      </w:r>
      <w:r w:rsidRPr="00353349">
        <w:rPr>
          <w:lang w:val="en-US"/>
          <w:rPrChange w:id="112" w:author="Dalton Solano dos Reis" w:date="2023-10-23T11:35:00Z">
            <w:rPr/>
          </w:rPrChange>
        </w:rPr>
        <w:t>.</w:t>
      </w:r>
    </w:p>
    <w:p w14:paraId="105F79E8" w14:textId="017F020B" w:rsidR="00E80531" w:rsidRPr="00353349" w:rsidRDefault="00E80531" w:rsidP="00114E71">
      <w:pPr>
        <w:pStyle w:val="TF-refernciasITEM"/>
        <w:rPr>
          <w:lang w:val="en-US"/>
          <w:rPrChange w:id="113" w:author="Dalton Solano dos Reis" w:date="2023-10-23T11:35:00Z">
            <w:rPr/>
          </w:rPrChange>
        </w:rPr>
      </w:pPr>
      <w:r w:rsidRPr="00114E71">
        <w:t xml:space="preserve">NANU,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353349">
        <w:rPr>
          <w:lang w:val="en-US"/>
          <w:rPrChange w:id="114" w:author="Dalton Solano dos Reis" w:date="2023-10-23T11:35:00Z">
            <w:rPr/>
          </w:rPrChange>
        </w:rPr>
        <w:t xml:space="preserve">The role of chess in the development of children-parents’ perspectives. </w:t>
      </w:r>
      <w:r w:rsidRPr="00353349">
        <w:rPr>
          <w:b/>
          <w:bCs/>
          <w:lang w:val="en-US"/>
          <w:rPrChange w:id="115" w:author="Dalton Solano dos Reis" w:date="2023-10-23T11:35:00Z">
            <w:rPr>
              <w:b/>
              <w:bCs/>
            </w:rPr>
          </w:rPrChange>
        </w:rPr>
        <w:t>Frontiers In Psychology</w:t>
      </w:r>
      <w:r w:rsidRPr="00353349">
        <w:rPr>
          <w:lang w:val="en-US"/>
          <w:rPrChange w:id="116" w:author="Dalton Solano dos Reis" w:date="2023-10-23T11:35:00Z">
            <w:rPr/>
          </w:rPrChange>
        </w:rPr>
        <w:t>, [S.L.], v. 14, n. 1, p. 138-144, 26 jun. 2023. Frontiers Media SA. http://dx.doi.org/10.3389/fpsyg.2023.1210917</w:t>
      </w:r>
    </w:p>
    <w:p w14:paraId="30932915" w14:textId="3752C605" w:rsidR="00114E71" w:rsidRPr="00353349" w:rsidRDefault="002D16B2" w:rsidP="1256DEC9">
      <w:pPr>
        <w:pStyle w:val="TF-refernciasITEM"/>
        <w:rPr>
          <w:lang w:val="en-US"/>
          <w:rPrChange w:id="117" w:author="Dalton Solano dos Reis" w:date="2023-10-23T11:35:00Z">
            <w:rPr/>
          </w:rPrChange>
        </w:rPr>
      </w:pPr>
      <w:r w:rsidRPr="00353349">
        <w:rPr>
          <w:lang w:val="en-US"/>
          <w:rPrChange w:id="118" w:author="Dalton Solano dos Reis" w:date="2023-10-23T11:35:00Z">
            <w:rPr/>
          </w:rPrChange>
        </w:rPr>
        <w:t xml:space="preserve">FIDE. </w:t>
      </w:r>
      <w:r w:rsidR="5C407DB1" w:rsidRPr="00353349">
        <w:rPr>
          <w:lang w:val="en-US"/>
          <w:rPrChange w:id="119" w:author="Dalton Solano dos Reis" w:date="2023-10-23T11:35:00Z">
            <w:rPr/>
          </w:rPrChange>
        </w:rPr>
        <w:t xml:space="preserve">Rating analytics: The number of rated chess players goes up, FIDE, 23 </w:t>
      </w:r>
      <w:proofErr w:type="spellStart"/>
      <w:r w:rsidR="5C407DB1" w:rsidRPr="00353349">
        <w:rPr>
          <w:lang w:val="en-US"/>
          <w:rPrChange w:id="120" w:author="Dalton Solano dos Reis" w:date="2023-10-23T11:35:00Z">
            <w:rPr/>
          </w:rPrChange>
        </w:rPr>
        <w:t>dez</w:t>
      </w:r>
      <w:proofErr w:type="spellEnd"/>
      <w:r w:rsidR="5C407DB1" w:rsidRPr="00353349">
        <w:rPr>
          <w:lang w:val="en-US"/>
          <w:rPrChange w:id="121" w:author="Dalton Solano dos Reis" w:date="2023-10-23T11:35:00Z">
            <w:rPr/>
          </w:rPrChange>
        </w:rPr>
        <w:t xml:space="preserve">. 2019, </w:t>
      </w:r>
      <w:proofErr w:type="spellStart"/>
      <w:r w:rsidR="5C407DB1" w:rsidRPr="00353349">
        <w:rPr>
          <w:lang w:val="en-US"/>
          <w:rPrChange w:id="122" w:author="Dalton Solano dos Reis" w:date="2023-10-23T11:35:00Z">
            <w:rPr/>
          </w:rPrChange>
        </w:rPr>
        <w:t>Disponível</w:t>
      </w:r>
      <w:proofErr w:type="spellEnd"/>
      <w:r w:rsidR="5C407DB1" w:rsidRPr="00353349">
        <w:rPr>
          <w:lang w:val="en-US"/>
          <w:rPrChange w:id="123" w:author="Dalton Solano dos Reis" w:date="2023-10-23T11:35:00Z">
            <w:rPr/>
          </w:rPrChange>
        </w:rPr>
        <w:t xml:space="preserve"> </w:t>
      </w:r>
      <w:proofErr w:type="spellStart"/>
      <w:r w:rsidR="5C407DB1" w:rsidRPr="00353349">
        <w:rPr>
          <w:lang w:val="en-US"/>
          <w:rPrChange w:id="124" w:author="Dalton Solano dos Reis" w:date="2023-10-23T11:35:00Z">
            <w:rPr/>
          </w:rPrChange>
        </w:rPr>
        <w:t>em</w:t>
      </w:r>
      <w:proofErr w:type="spellEnd"/>
      <w:r w:rsidR="5C407DB1" w:rsidRPr="00353349">
        <w:rPr>
          <w:lang w:val="en-US"/>
          <w:rPrChange w:id="125" w:author="Dalton Solano dos Reis" w:date="2023-10-23T11:35:00Z">
            <w:rPr/>
          </w:rPrChange>
        </w:rPr>
        <w:t xml:space="preserve">: https://www.fide.com/news/288. </w:t>
      </w:r>
      <w:proofErr w:type="spellStart"/>
      <w:r w:rsidR="5C407DB1" w:rsidRPr="00353349">
        <w:rPr>
          <w:lang w:val="en-US"/>
          <w:rPrChange w:id="126" w:author="Dalton Solano dos Reis" w:date="2023-10-23T11:35:00Z">
            <w:rPr/>
          </w:rPrChange>
        </w:rPr>
        <w:t>Acessado</w:t>
      </w:r>
      <w:proofErr w:type="spellEnd"/>
      <w:r w:rsidR="5C407DB1" w:rsidRPr="00353349">
        <w:rPr>
          <w:lang w:val="en-US"/>
          <w:rPrChange w:id="127" w:author="Dalton Solano dos Reis" w:date="2023-10-23T11:35:00Z">
            <w:rPr/>
          </w:rPrChange>
        </w:rPr>
        <w:t xml:space="preserve"> </w:t>
      </w:r>
      <w:proofErr w:type="spellStart"/>
      <w:r w:rsidR="5C407DB1" w:rsidRPr="00353349">
        <w:rPr>
          <w:lang w:val="en-US"/>
          <w:rPrChange w:id="128" w:author="Dalton Solano dos Reis" w:date="2023-10-23T11:35:00Z">
            <w:rPr/>
          </w:rPrChange>
        </w:rPr>
        <w:t>em</w:t>
      </w:r>
      <w:proofErr w:type="spellEnd"/>
      <w:r w:rsidR="5C407DB1" w:rsidRPr="00353349">
        <w:rPr>
          <w:lang w:val="en-US"/>
          <w:rPrChange w:id="129" w:author="Dalton Solano dos Reis" w:date="2023-10-23T11:35:00Z">
            <w:rPr/>
          </w:rPrChange>
        </w:rPr>
        <w:t xml:space="preserve"> 26 set. 2023.</w:t>
      </w:r>
    </w:p>
    <w:p w14:paraId="34F53034" w14:textId="5F68951E" w:rsidR="00CD26F1" w:rsidRPr="00353349" w:rsidRDefault="00114E71" w:rsidP="00FE6E23">
      <w:pPr>
        <w:pStyle w:val="TF-refernciasITEM"/>
        <w:rPr>
          <w:lang w:val="en-US"/>
          <w:rPrChange w:id="130" w:author="Dalton Solano dos Reis" w:date="2023-10-23T11:35:00Z">
            <w:rPr/>
          </w:rPrChange>
        </w:rPr>
      </w:pPr>
      <w:r w:rsidRPr="00353349">
        <w:rPr>
          <w:lang w:val="en-US"/>
          <w:rPrChange w:id="131" w:author="Dalton Solano dos Reis" w:date="2023-10-23T11:35:00Z">
            <w:rPr/>
          </w:rPrChange>
        </w:rPr>
        <w:t xml:space="preserve">RIZOV, </w:t>
      </w:r>
      <w:proofErr w:type="spellStart"/>
      <w:r w:rsidRPr="00353349">
        <w:rPr>
          <w:lang w:val="en-US"/>
          <w:rPrChange w:id="132" w:author="Dalton Solano dos Reis" w:date="2023-10-23T11:35:00Z">
            <w:rPr/>
          </w:rPrChange>
        </w:rPr>
        <w:t>Tashko</w:t>
      </w:r>
      <w:proofErr w:type="spellEnd"/>
      <w:r w:rsidRPr="00353349">
        <w:rPr>
          <w:lang w:val="en-US"/>
          <w:rPrChange w:id="133" w:author="Dalton Solano dos Reis" w:date="2023-10-23T11:35:00Z">
            <w:rPr/>
          </w:rPrChange>
        </w:rPr>
        <w:t xml:space="preserve">; DJOKIC, Jelena; TASEVSKI, Milan. Design of a board game with augmented reality. </w:t>
      </w:r>
      <w:proofErr w:type="spellStart"/>
      <w:r w:rsidRPr="00353349">
        <w:rPr>
          <w:b/>
          <w:bCs/>
          <w:lang w:val="en-US"/>
          <w:rPrChange w:id="134" w:author="Dalton Solano dos Reis" w:date="2023-10-23T11:35:00Z">
            <w:rPr>
              <w:b/>
              <w:bCs/>
            </w:rPr>
          </w:rPrChange>
        </w:rPr>
        <w:t>Fme</w:t>
      </w:r>
      <w:proofErr w:type="spellEnd"/>
      <w:r w:rsidRPr="00353349">
        <w:rPr>
          <w:b/>
          <w:bCs/>
          <w:lang w:val="en-US"/>
          <w:rPrChange w:id="135" w:author="Dalton Solano dos Reis" w:date="2023-10-23T11:35:00Z">
            <w:rPr>
              <w:b/>
              <w:bCs/>
            </w:rPr>
          </w:rPrChange>
        </w:rPr>
        <w:t xml:space="preserve"> Transactions</w:t>
      </w:r>
      <w:r w:rsidRPr="00353349">
        <w:rPr>
          <w:lang w:val="en-US"/>
          <w:rPrChange w:id="136" w:author="Dalton Solano dos Reis" w:date="2023-10-23T11:35:00Z">
            <w:rPr/>
          </w:rPrChange>
        </w:rPr>
        <w:t>, [S.L.], v. 47, n. 2, p. 253-257, 2019. Centre for Evaluation in Education and Science (CEON/CEES). http://dx.doi.org/10.5937/fmet1902253r.</w:t>
      </w:r>
    </w:p>
    <w:p w14:paraId="1E1B745C" w14:textId="5919B029" w:rsidR="00CD26F1" w:rsidRPr="00353349" w:rsidRDefault="00CD26F1" w:rsidP="00FE6E23">
      <w:pPr>
        <w:pStyle w:val="TF-refernciasITEM"/>
        <w:rPr>
          <w:lang w:val="en-US"/>
          <w:rPrChange w:id="137" w:author="Dalton Solano dos Reis" w:date="2023-10-23T11:35:00Z">
            <w:rPr/>
          </w:rPrChange>
        </w:rPr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353349">
        <w:rPr>
          <w:lang w:val="en-US"/>
          <w:rPrChange w:id="138" w:author="Dalton Solano dos Reis" w:date="2023-10-23T11:35:00Z">
            <w:rPr/>
          </w:rPrChange>
        </w:rPr>
        <w:t xml:space="preserve">Tangible interfaces in early years’ education: a systematic review. </w:t>
      </w:r>
      <w:r w:rsidRPr="00353349">
        <w:rPr>
          <w:b/>
          <w:bCs/>
          <w:lang w:val="en-US"/>
          <w:rPrChange w:id="139" w:author="Dalton Solano dos Reis" w:date="2023-10-23T11:35:00Z">
            <w:rPr>
              <w:b/>
              <w:bCs/>
            </w:rPr>
          </w:rPrChange>
        </w:rPr>
        <w:t>Personal And Ubiquitous Computing</w:t>
      </w:r>
      <w:r w:rsidRPr="00353349">
        <w:rPr>
          <w:lang w:val="en-US"/>
          <w:rPrChange w:id="140" w:author="Dalton Solano dos Reis" w:date="2023-10-23T11:35:00Z">
            <w:rPr/>
          </w:rPrChange>
        </w:rPr>
        <w:t xml:space="preserve">, [S.L.], v. 26, n. 1, p. 39-77, 23 </w:t>
      </w:r>
      <w:proofErr w:type="spellStart"/>
      <w:r w:rsidRPr="00353349">
        <w:rPr>
          <w:lang w:val="en-US"/>
          <w:rPrChange w:id="141" w:author="Dalton Solano dos Reis" w:date="2023-10-23T11:35:00Z">
            <w:rPr/>
          </w:rPrChange>
        </w:rPr>
        <w:t>maio</w:t>
      </w:r>
      <w:proofErr w:type="spellEnd"/>
      <w:r w:rsidRPr="00353349">
        <w:rPr>
          <w:lang w:val="en-US"/>
          <w:rPrChange w:id="142" w:author="Dalton Solano dos Reis" w:date="2023-10-23T11:35:00Z">
            <w:rPr/>
          </w:rPrChange>
        </w:rPr>
        <w:t xml:space="preserve"> 2021. Springer Science and Business Media LLC. </w:t>
      </w:r>
      <w:r w:rsidR="00D52565" w:rsidRPr="00353349">
        <w:rPr>
          <w:lang w:val="en-US"/>
          <w:rPrChange w:id="143" w:author="Dalton Solano dos Reis" w:date="2023-10-23T11:35:00Z">
            <w:rPr/>
          </w:rPrChange>
        </w:rPr>
        <w:t>http://dx.doi.org/10.1007/s00779-021-01556-x</w:t>
      </w:r>
      <w:r w:rsidRPr="00353349">
        <w:rPr>
          <w:lang w:val="en-US"/>
          <w:rPrChange w:id="144" w:author="Dalton Solano dos Reis" w:date="2023-10-23T11:35:00Z">
            <w:rPr/>
          </w:rPrChange>
        </w:rPr>
        <w:t>.</w:t>
      </w:r>
    </w:p>
    <w:p w14:paraId="663424F2" w14:textId="5C02CB8D" w:rsidR="00D52565" w:rsidRPr="00D52565" w:rsidRDefault="00D52565" w:rsidP="00D52565">
      <w:pPr>
        <w:pStyle w:val="TF-refernciasITEM"/>
      </w:pPr>
      <w:r w:rsidRPr="00D52565">
        <w:t xml:space="preserve">SILVA, Danilo </w:t>
      </w:r>
      <w:proofErr w:type="spellStart"/>
      <w:r w:rsidRPr="00D52565">
        <w:t>Lazarte</w:t>
      </w:r>
      <w:proofErr w:type="spellEnd"/>
      <w:r w:rsidRPr="00D52565">
        <w:t xml:space="preserve">. Xadrez na educação física escolar: da especificidade à interdisciplinaridade. 2023. 47 f. Trabalho de Conclusão de Curso (Licenciatura em Educação Física) - Faculdade de Educação Física e Dança, Universidade Federal de </w:t>
      </w:r>
      <w:proofErr w:type="spellStart"/>
      <w:proofErr w:type="gramStart"/>
      <w:r w:rsidRPr="00D52565">
        <w:t>Goiás,Goiânia</w:t>
      </w:r>
      <w:proofErr w:type="spellEnd"/>
      <w:proofErr w:type="gramEnd"/>
      <w:r w:rsidRPr="00D52565">
        <w:t>, 2023.</w:t>
      </w:r>
    </w:p>
    <w:p w14:paraId="6CF13804" w14:textId="7FE77A21" w:rsidR="00CD26F1" w:rsidRPr="00353349" w:rsidRDefault="00CD26F1" w:rsidP="12CBBD5B">
      <w:pPr>
        <w:pStyle w:val="TF-refernciasITEM"/>
        <w:rPr>
          <w:lang w:val="en-US"/>
          <w:rPrChange w:id="145" w:author="Dalton Solano dos Reis" w:date="2023-10-23T11:35:00Z">
            <w:rPr/>
          </w:rPrChange>
        </w:rPr>
      </w:pPr>
      <w:r w:rsidRPr="00CD26F1">
        <w:t xml:space="preserve">URRUTIA, Francisco Javier Zamorano; LOYOLA, Catalina Cortés; MARÍN, Mauricio Herrera. </w:t>
      </w:r>
      <w:r w:rsidRPr="00353349">
        <w:rPr>
          <w:lang w:val="en-US"/>
          <w:rPrChange w:id="146" w:author="Dalton Solano dos Reis" w:date="2023-10-23T11:35:00Z">
            <w:rPr/>
          </w:rPrChange>
        </w:rPr>
        <w:t xml:space="preserve">A Tangible User Interface to Facilitate Learning of Trigonometry. </w:t>
      </w:r>
      <w:r w:rsidRPr="00353349">
        <w:rPr>
          <w:b/>
          <w:bCs/>
          <w:lang w:val="en-US"/>
          <w:rPrChange w:id="147" w:author="Dalton Solano dos Reis" w:date="2023-10-23T11:35:00Z">
            <w:rPr>
              <w:b/>
              <w:bCs/>
            </w:rPr>
          </w:rPrChange>
        </w:rPr>
        <w:t xml:space="preserve">International Journal </w:t>
      </w:r>
      <w:proofErr w:type="gramStart"/>
      <w:r w:rsidRPr="00353349">
        <w:rPr>
          <w:b/>
          <w:bCs/>
          <w:lang w:val="en-US"/>
          <w:rPrChange w:id="148" w:author="Dalton Solano dos Reis" w:date="2023-10-23T11:35:00Z">
            <w:rPr>
              <w:b/>
              <w:bCs/>
            </w:rPr>
          </w:rPrChange>
        </w:rPr>
        <w:t>Of</w:t>
      </w:r>
      <w:proofErr w:type="gramEnd"/>
      <w:r w:rsidRPr="00353349">
        <w:rPr>
          <w:b/>
          <w:bCs/>
          <w:lang w:val="en-US"/>
          <w:rPrChange w:id="149" w:author="Dalton Solano dos Reis" w:date="2023-10-23T11:35:00Z">
            <w:rPr>
              <w:b/>
              <w:bCs/>
            </w:rPr>
          </w:rPrChange>
        </w:rPr>
        <w:t xml:space="preserve"> Emerging Technologies In Learning (</w:t>
      </w:r>
      <w:proofErr w:type="spellStart"/>
      <w:r w:rsidRPr="00353349">
        <w:rPr>
          <w:b/>
          <w:bCs/>
          <w:lang w:val="en-US"/>
          <w:rPrChange w:id="150" w:author="Dalton Solano dos Reis" w:date="2023-10-23T11:35:00Z">
            <w:rPr>
              <w:b/>
              <w:bCs/>
            </w:rPr>
          </w:rPrChange>
        </w:rPr>
        <w:t>Ijet</w:t>
      </w:r>
      <w:proofErr w:type="spellEnd"/>
      <w:r w:rsidRPr="00353349">
        <w:rPr>
          <w:b/>
          <w:bCs/>
          <w:lang w:val="en-US"/>
          <w:rPrChange w:id="151" w:author="Dalton Solano dos Reis" w:date="2023-10-23T11:35:00Z">
            <w:rPr>
              <w:b/>
              <w:bCs/>
            </w:rPr>
          </w:rPrChange>
        </w:rPr>
        <w:t>)</w:t>
      </w:r>
      <w:r w:rsidRPr="00353349">
        <w:rPr>
          <w:lang w:val="en-US"/>
          <w:rPrChange w:id="152" w:author="Dalton Solano dos Reis" w:date="2023-10-23T11:35:00Z">
            <w:rPr/>
          </w:rPrChange>
        </w:rPr>
        <w:t xml:space="preserve">, [S.L.], v. 14, n. 23, p. 152, 6 </w:t>
      </w:r>
      <w:proofErr w:type="spellStart"/>
      <w:r w:rsidRPr="00353349">
        <w:rPr>
          <w:lang w:val="en-US"/>
          <w:rPrChange w:id="153" w:author="Dalton Solano dos Reis" w:date="2023-10-23T11:35:00Z">
            <w:rPr/>
          </w:rPrChange>
        </w:rPr>
        <w:t>dez</w:t>
      </w:r>
      <w:proofErr w:type="spellEnd"/>
      <w:r w:rsidRPr="00353349">
        <w:rPr>
          <w:lang w:val="en-US"/>
          <w:rPrChange w:id="154" w:author="Dalton Solano dos Reis" w:date="2023-10-23T11:35:00Z">
            <w:rPr/>
          </w:rPrChange>
        </w:rPr>
        <w:t>. 2019. International Association of Online Engineering (IAOE). http://dx.doi.org/10.3991/ijet.v14i23.11433.</w:t>
      </w:r>
    </w:p>
    <w:p w14:paraId="46B76A85" w14:textId="084FCB8C" w:rsidR="1256DEC9" w:rsidRDefault="00CD26F1" w:rsidP="1256DEC9">
      <w:pPr>
        <w:pStyle w:val="TF-refernciasITEM"/>
      </w:pPr>
      <w:r w:rsidRPr="00353349">
        <w:rPr>
          <w:lang w:val="en-US"/>
          <w:rPrChange w:id="155" w:author="Dalton Solano dos Reis" w:date="2023-10-23T11:35:00Z">
            <w:rPr/>
          </w:rPrChange>
        </w:rPr>
        <w:lastRenderedPageBreak/>
        <w:t xml:space="preserve">YUSOF, </w:t>
      </w:r>
      <w:proofErr w:type="spellStart"/>
      <w:r w:rsidRPr="00353349">
        <w:rPr>
          <w:lang w:val="en-US"/>
          <w:rPrChange w:id="156" w:author="Dalton Solano dos Reis" w:date="2023-10-23T11:35:00Z">
            <w:rPr/>
          </w:rPrChange>
        </w:rPr>
        <w:t>Cik</w:t>
      </w:r>
      <w:proofErr w:type="spellEnd"/>
      <w:r w:rsidRPr="00353349">
        <w:rPr>
          <w:lang w:val="en-US"/>
          <w:rPrChange w:id="157" w:author="Dalton Solano dos Reis" w:date="2023-10-23T11:35:00Z">
            <w:rPr/>
          </w:rPrChange>
        </w:rPr>
        <w:t xml:space="preserve"> </w:t>
      </w:r>
      <w:proofErr w:type="spellStart"/>
      <w:r w:rsidRPr="00353349">
        <w:rPr>
          <w:lang w:val="en-US"/>
          <w:rPrChange w:id="158" w:author="Dalton Solano dos Reis" w:date="2023-10-23T11:35:00Z">
            <w:rPr/>
          </w:rPrChange>
        </w:rPr>
        <w:t>Suhaimi</w:t>
      </w:r>
      <w:proofErr w:type="spellEnd"/>
      <w:r w:rsidRPr="00353349">
        <w:rPr>
          <w:lang w:val="en-US"/>
          <w:rPrChange w:id="159" w:author="Dalton Solano dos Reis" w:date="2023-10-23T11:35:00Z">
            <w:rPr/>
          </w:rPrChange>
        </w:rPr>
        <w:t xml:space="preserve">; LOW, Tian Sheng; ISMAIL, </w:t>
      </w:r>
      <w:proofErr w:type="spellStart"/>
      <w:r w:rsidRPr="00353349">
        <w:rPr>
          <w:lang w:val="en-US"/>
          <w:rPrChange w:id="160" w:author="Dalton Solano dos Reis" w:date="2023-10-23T11:35:00Z">
            <w:rPr/>
          </w:rPrChange>
        </w:rPr>
        <w:t>Ajune</w:t>
      </w:r>
      <w:proofErr w:type="spellEnd"/>
      <w:r w:rsidRPr="00353349">
        <w:rPr>
          <w:lang w:val="en-US"/>
          <w:rPrChange w:id="161" w:author="Dalton Solano dos Reis" w:date="2023-10-23T11:35:00Z">
            <w:rPr/>
          </w:rPrChange>
        </w:rPr>
        <w:t xml:space="preserve"> </w:t>
      </w:r>
      <w:proofErr w:type="spellStart"/>
      <w:r w:rsidRPr="00353349">
        <w:rPr>
          <w:lang w:val="en-US"/>
          <w:rPrChange w:id="162" w:author="Dalton Solano dos Reis" w:date="2023-10-23T11:35:00Z">
            <w:rPr/>
          </w:rPrChange>
        </w:rPr>
        <w:t>Wanis</w:t>
      </w:r>
      <w:proofErr w:type="spellEnd"/>
      <w:r w:rsidRPr="00353349">
        <w:rPr>
          <w:lang w:val="en-US"/>
          <w:rPrChange w:id="163" w:author="Dalton Solano dos Reis" w:date="2023-10-23T11:35:00Z">
            <w:rPr/>
          </w:rPrChange>
        </w:rPr>
        <w:t xml:space="preserve">; SUNAR, </w:t>
      </w:r>
      <w:proofErr w:type="spellStart"/>
      <w:r w:rsidRPr="00353349">
        <w:rPr>
          <w:lang w:val="en-US"/>
          <w:rPrChange w:id="164" w:author="Dalton Solano dos Reis" w:date="2023-10-23T11:35:00Z">
            <w:rPr/>
          </w:rPrChange>
        </w:rPr>
        <w:t>Mohd</w:t>
      </w:r>
      <w:proofErr w:type="spellEnd"/>
      <w:r w:rsidRPr="00353349">
        <w:rPr>
          <w:lang w:val="en-US"/>
          <w:rPrChange w:id="165" w:author="Dalton Solano dos Reis" w:date="2023-10-23T11:35:00Z">
            <w:rPr/>
          </w:rPrChange>
        </w:rPr>
        <w:t xml:space="preserve"> </w:t>
      </w:r>
      <w:proofErr w:type="spellStart"/>
      <w:r w:rsidRPr="00353349">
        <w:rPr>
          <w:lang w:val="en-US"/>
          <w:rPrChange w:id="166" w:author="Dalton Solano dos Reis" w:date="2023-10-23T11:35:00Z">
            <w:rPr/>
          </w:rPrChange>
        </w:rPr>
        <w:t>Shahrizal</w:t>
      </w:r>
      <w:proofErr w:type="spellEnd"/>
      <w:r w:rsidRPr="00353349">
        <w:rPr>
          <w:lang w:val="en-US"/>
          <w:rPrChange w:id="167" w:author="Dalton Solano dos Reis" w:date="2023-10-23T11:35:00Z">
            <w:rPr/>
          </w:rPrChange>
        </w:rPr>
        <w:t xml:space="preserve">. Collaborative Augmented Reality for Chess Game in Handheld Devices. </w:t>
      </w:r>
      <w:r w:rsidRPr="00353349">
        <w:rPr>
          <w:b/>
          <w:bCs/>
          <w:lang w:val="en-US"/>
          <w:rPrChange w:id="168" w:author="Dalton Solano dos Reis" w:date="2023-10-23T11:35:00Z">
            <w:rPr>
              <w:b/>
              <w:bCs/>
            </w:rPr>
          </w:rPrChange>
        </w:rPr>
        <w:t xml:space="preserve">2019 </w:t>
      </w:r>
      <w:proofErr w:type="spellStart"/>
      <w:r w:rsidRPr="00353349">
        <w:rPr>
          <w:b/>
          <w:bCs/>
          <w:lang w:val="en-US"/>
          <w:rPrChange w:id="169" w:author="Dalton Solano dos Reis" w:date="2023-10-23T11:35:00Z">
            <w:rPr>
              <w:b/>
              <w:bCs/>
            </w:rPr>
          </w:rPrChange>
        </w:rPr>
        <w:t>Ieee</w:t>
      </w:r>
      <w:proofErr w:type="spellEnd"/>
      <w:r w:rsidRPr="00353349">
        <w:rPr>
          <w:b/>
          <w:bCs/>
          <w:lang w:val="en-US"/>
          <w:rPrChange w:id="170" w:author="Dalton Solano dos Reis" w:date="2023-10-23T11:35:00Z">
            <w:rPr>
              <w:b/>
              <w:bCs/>
            </w:rPr>
          </w:rPrChange>
        </w:rPr>
        <w:t xml:space="preserve"> Conference </w:t>
      </w:r>
      <w:proofErr w:type="gramStart"/>
      <w:r w:rsidRPr="00353349">
        <w:rPr>
          <w:b/>
          <w:bCs/>
          <w:lang w:val="en-US"/>
          <w:rPrChange w:id="171" w:author="Dalton Solano dos Reis" w:date="2023-10-23T11:35:00Z">
            <w:rPr>
              <w:b/>
              <w:bCs/>
            </w:rPr>
          </w:rPrChange>
        </w:rPr>
        <w:t>On</w:t>
      </w:r>
      <w:proofErr w:type="gramEnd"/>
      <w:r w:rsidRPr="00353349">
        <w:rPr>
          <w:b/>
          <w:bCs/>
          <w:lang w:val="en-US"/>
          <w:rPrChange w:id="172" w:author="Dalton Solano dos Reis" w:date="2023-10-23T11:35:00Z">
            <w:rPr>
              <w:b/>
              <w:bCs/>
            </w:rPr>
          </w:rPrChange>
        </w:rPr>
        <w:t xml:space="preserve"> Graphics And Media (Game)</w:t>
      </w:r>
      <w:r w:rsidRPr="00353349">
        <w:rPr>
          <w:lang w:val="en-US"/>
          <w:rPrChange w:id="173" w:author="Dalton Solano dos Reis" w:date="2023-10-23T11:35:00Z">
            <w:rPr/>
          </w:rPrChange>
        </w:rPr>
        <w:t xml:space="preserve">, [S.L.], p. 32-37, </w:t>
      </w:r>
      <w:proofErr w:type="spellStart"/>
      <w:r w:rsidRPr="00353349">
        <w:rPr>
          <w:lang w:val="en-US"/>
          <w:rPrChange w:id="174" w:author="Dalton Solano dos Reis" w:date="2023-10-23T11:35:00Z">
            <w:rPr/>
          </w:rPrChange>
        </w:rPr>
        <w:t>nov.</w:t>
      </w:r>
      <w:proofErr w:type="spellEnd"/>
      <w:r w:rsidRPr="00353349">
        <w:rPr>
          <w:lang w:val="en-US"/>
          <w:rPrChange w:id="175" w:author="Dalton Solano dos Reis" w:date="2023-10-23T11:35:00Z">
            <w:rPr/>
          </w:rPrChange>
        </w:rPr>
        <w:t xml:space="preserve"> 2019. </w:t>
      </w:r>
      <w:r w:rsidRPr="00CD26F1">
        <w:t>IEEE. http://dx.doi.org/10.1109/game47560.2019.8980979.</w:t>
      </w:r>
    </w:p>
    <w:p w14:paraId="1E3D8D42" w14:textId="137125DF" w:rsidR="1256DEC9" w:rsidRDefault="1256DEC9" w:rsidP="1256DEC9">
      <w:pPr>
        <w:pStyle w:val="TF-refernciasITEM"/>
      </w:pP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8B4B" w14:textId="77777777" w:rsidR="00F843BD" w:rsidRDefault="00F843BD">
      <w:r>
        <w:separator/>
      </w:r>
    </w:p>
  </w:endnote>
  <w:endnote w:type="continuationSeparator" w:id="0">
    <w:p w14:paraId="468D520A" w14:textId="77777777" w:rsidR="00F843BD" w:rsidRDefault="00F8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C4FE" w14:textId="77777777" w:rsidR="00F843BD" w:rsidRDefault="00F843BD">
      <w:r>
        <w:separator/>
      </w:r>
    </w:p>
  </w:footnote>
  <w:footnote w:type="continuationSeparator" w:id="0">
    <w:p w14:paraId="52EBF242" w14:textId="77777777" w:rsidR="00F843BD" w:rsidRDefault="00F8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184A"/>
    <w:rsid w:val="001D465C"/>
    <w:rsid w:val="001D6234"/>
    <w:rsid w:val="001E646A"/>
    <w:rsid w:val="001E682E"/>
    <w:rsid w:val="001F007F"/>
    <w:rsid w:val="001F0D36"/>
    <w:rsid w:val="00202F3F"/>
    <w:rsid w:val="002116A1"/>
    <w:rsid w:val="00224BB2"/>
    <w:rsid w:val="00235240"/>
    <w:rsid w:val="002368FD"/>
    <w:rsid w:val="0024110F"/>
    <w:rsid w:val="002423AB"/>
    <w:rsid w:val="002440B0"/>
    <w:rsid w:val="0025685C"/>
    <w:rsid w:val="00270077"/>
    <w:rsid w:val="00276E8F"/>
    <w:rsid w:val="0027792D"/>
    <w:rsid w:val="00282723"/>
    <w:rsid w:val="00282788"/>
    <w:rsid w:val="0028617A"/>
    <w:rsid w:val="0029608A"/>
    <w:rsid w:val="002A2627"/>
    <w:rsid w:val="002A6617"/>
    <w:rsid w:val="002A7E1B"/>
    <w:rsid w:val="002B0EDC"/>
    <w:rsid w:val="002B4718"/>
    <w:rsid w:val="002D16B2"/>
    <w:rsid w:val="002D49BE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5334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7FF4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243B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185A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7F94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176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57B5"/>
    <w:rsid w:val="00B90FA5"/>
    <w:rsid w:val="00B919F1"/>
    <w:rsid w:val="00BA2260"/>
    <w:rsid w:val="00BB1622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2565"/>
    <w:rsid w:val="00D6498F"/>
    <w:rsid w:val="00D7463D"/>
    <w:rsid w:val="00D765F9"/>
    <w:rsid w:val="00D80F5A"/>
    <w:rsid w:val="00D83DE8"/>
    <w:rsid w:val="00D84943"/>
    <w:rsid w:val="00D85DD2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531"/>
    <w:rsid w:val="00E84491"/>
    <w:rsid w:val="00E9731C"/>
    <w:rsid w:val="00EA4E4C"/>
    <w:rsid w:val="00EB04B7"/>
    <w:rsid w:val="00EB7992"/>
    <w:rsid w:val="00EC0104"/>
    <w:rsid w:val="00EC0184"/>
    <w:rsid w:val="00EC2D7A"/>
    <w:rsid w:val="00EC35CC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43BD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3255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2023-10-15T03:01:00Z</dcterms:created>
  <dcterms:modified xsi:type="dcterms:W3CDTF">2023-10-23T14:52:00Z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