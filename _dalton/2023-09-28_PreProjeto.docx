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:rsidTr="1256DEC9" w14:paraId="16A1172A" w14:textId="77777777">
        <w:tc>
          <w:tcPr>
            <w:tcW w:w="9072" w:type="dxa"/>
            <w:gridSpan w:val="2"/>
            <w:shd w:val="clear" w:color="auto" w:fill="auto"/>
            <w:tcMar/>
          </w:tcPr>
          <w:p w:rsidR="00F0030C" w:rsidP="00BE39CF" w:rsidRDefault="00F0030C" w14:paraId="27F900D1" w14:textId="77777777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name="_Toc420723208" w:id="0"/>
            <w:bookmarkStart w:name="_Toc482682369" w:id="1"/>
            <w:bookmarkStart w:name="_Toc54164903" w:id="2"/>
            <w:bookmarkStart w:name="_Toc54165663" w:id="3"/>
            <w:bookmarkStart w:name="_Toc54169315" w:id="4"/>
            <w:bookmarkStart w:name="_Toc96347419" w:id="5"/>
            <w:bookmarkStart w:name="_Toc96357709" w:id="6"/>
            <w:bookmarkStart w:name="_Toc96491849" w:id="7"/>
            <w:bookmarkStart w:name="_Toc411603089" w:id="8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:rsidTr="1256DEC9" w14:paraId="69160EAA" w14:textId="77777777">
        <w:tc>
          <w:tcPr>
            <w:tcW w:w="5387" w:type="dxa"/>
            <w:shd w:val="clear" w:color="auto" w:fill="auto"/>
            <w:tcMar/>
          </w:tcPr>
          <w:p w:rsidRPr="003C5262" w:rsidR="00F0030C" w:rsidP="00BE39CF" w:rsidRDefault="00F0030C" w14:paraId="3D025371" w14:textId="11EEFED4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1256DEC9" w:rsidR="433867BB">
              <w:rPr>
                <w:rStyle w:val="Nmerodepgina"/>
              </w:rPr>
              <w:t>( </w:t>
            </w:r>
            <w:r w:rsidRPr="1256DEC9" w:rsidR="721D200A">
              <w:rPr>
                <w:rStyle w:val="Nmerodepgina"/>
              </w:rPr>
              <w:t>X</w:t>
            </w:r>
            <w:r w:rsidRPr="1256DEC9" w:rsidR="433867BB">
              <w:rPr>
                <w:rStyle w:val="Nmerodepgina"/>
              </w:rPr>
              <w:t xml:space="preserve"> ) PRÉ-PROJETO  </w:t>
            </w:r>
            <w:r w:rsidRPr="1256DEC9" w:rsidR="433867BB">
              <w:rPr>
                <w:rStyle w:val="Nmerodepgina"/>
              </w:rPr>
              <w:t>   (</w:t>
            </w:r>
            <w:r w:rsidR="433867BB">
              <w:rPr/>
              <w:t>   </w:t>
            </w:r>
            <w:r w:rsidR="433867BB">
              <w:rPr/>
              <w:t>  )</w:t>
            </w:r>
            <w:r w:rsidR="433867BB">
              <w:rPr/>
              <w:t xml:space="preserve"> </w:t>
            </w:r>
            <w:r w:rsidRPr="1256DEC9" w:rsidR="433867BB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  <w:tcMar/>
          </w:tcPr>
          <w:p w:rsidR="00F0030C" w:rsidP="00BE39CF" w:rsidRDefault="00F0030C" w14:paraId="1D47DDD6" w14:textId="2560558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 w:rsidR="433867BB">
              <w:rPr>
                <w:rStyle w:val="Nmerodepgina"/>
              </w:rPr>
              <w:t xml:space="preserve">ANO/SEMESTRE: </w:t>
            </w:r>
            <w:r w:rsidRPr="1256DEC9" w:rsidR="7939B273">
              <w:rPr>
                <w:rStyle w:val="Nmerodepgina"/>
              </w:rPr>
              <w:t>2023</w:t>
            </w:r>
            <w:r w:rsidRPr="1256DEC9" w:rsidR="433867BB">
              <w:rPr>
                <w:rStyle w:val="Nmerodepgina"/>
              </w:rPr>
              <w:t>/</w:t>
            </w:r>
            <w:r w:rsidRPr="1256DEC9" w:rsidR="693E2598">
              <w:rPr>
                <w:rStyle w:val="Nmerodepgina"/>
              </w:rPr>
              <w:t>2</w:t>
            </w:r>
          </w:p>
        </w:tc>
      </w:tr>
    </w:tbl>
    <w:p w:rsidR="00F0030C" w:rsidP="001E682E" w:rsidRDefault="00F0030C" w14:paraId="0E3D8B3E" w14:textId="77777777">
      <w:pPr>
        <w:pStyle w:val="TF-TTULO"/>
      </w:pPr>
    </w:p>
    <w:p w:rsidRPr="00B00E04" w:rsidR="002B0EDC" w:rsidP="001E682E" w:rsidRDefault="002B0EDC" w14:paraId="6A138A2F" w14:textId="7E80108D">
      <w:pPr>
        <w:pStyle w:val="TF-TTULO"/>
      </w:pPr>
      <w:r w:rsidR="753967F2">
        <w:rPr/>
        <w:t>Aplicação da realidade aumentada para o ensino do xadrez</w:t>
      </w:r>
    </w:p>
    <w:p w:rsidR="5F790A95" w:rsidP="1256DEC9" w:rsidRDefault="5F790A95" w14:paraId="7C33C303" w14:textId="68199B34">
      <w:pPr>
        <w:pStyle w:val="TF-AUTOR0"/>
        <w:bidi w:val="0"/>
        <w:spacing w:before="120" w:beforeAutospacing="off" w:after="0" w:afterAutospacing="off" w:line="259" w:lineRule="auto"/>
        <w:ind w:left="0" w:right="0"/>
        <w:jc w:val="center"/>
      </w:pPr>
      <w:r w:rsidR="5F790A95">
        <w:rPr/>
        <w:t>João Vitor Persuhn</w:t>
      </w:r>
    </w:p>
    <w:p w:rsidR="5F790A95" w:rsidP="1256DEC9" w:rsidRDefault="5F790A95" w14:paraId="5FAB132D" w14:textId="19ED00D2">
      <w:pPr>
        <w:pStyle w:val="TF-AUTOR0"/>
      </w:pPr>
      <w:r w:rsidR="5F790A95">
        <w:rPr/>
        <w:t>Prof. Dalton Solano dos Reis - Orientador</w:t>
      </w:r>
    </w:p>
    <w:p w:rsidRPr="007D10F2" w:rsidR="00F255FC" w:rsidP="00424AD5" w:rsidRDefault="00F255FC" w14:paraId="401C6CA4" w14:textId="207652DB">
      <w:pPr>
        <w:pStyle w:val="Ttulo1"/>
        <w:rPr/>
      </w:pPr>
      <w:r w:rsidR="0810EC98">
        <w:rPr/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685A1949" w:rsidP="7A6F2492" w:rsidRDefault="685A1949" w14:paraId="43204150" w14:textId="0941E523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 xadrez é um dos jogos de tabuleiro mais jogados em todo o mundo, segundo a 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Fédération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Internationale 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Échecs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(FIDE), existem 352,234 jogadores registrados. Em 2018, com 5.340 jogadores, o Brasil é o 14° colocado no ranking em número de jogadores registrados, 486 a mais em comparação ao ano de 2017(FIDE, 2019).  Com isso podemos ver o crescimento do interesso dos brasileiros pelo jogo.</w:t>
      </w:r>
    </w:p>
    <w:p w:rsidR="685A1949" w:rsidP="7A6F2492" w:rsidRDefault="685A1949" w14:paraId="5511C351" w14:textId="78790EE8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(COJOCARU, 2019).</w:t>
      </w:r>
    </w:p>
    <w:p w:rsidR="685A1949" w:rsidP="7A6F2492" w:rsidRDefault="685A1949" w14:paraId="1E1BDB3B" w14:textId="3A7D267B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 xadrez também é uma ótima ferramenta para melhorar a socialização entre as crianças, o que possibilita uma comunicação melhor na fase adulta. (SILVA, 2023).</w:t>
      </w:r>
    </w:p>
    <w:p w:rsidR="685A1949" w:rsidP="7A6F2492" w:rsidRDefault="685A1949" w14:paraId="4E3468EE" w14:textId="292E062D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Com o aumento da utilização dos jogos virtuais, os jogos de tabuleiro vêm tendo o número de jogadores diminuídos isso impacta também no xadrez, que tem o número de jogadores físicos diminuindo, por conta de plataformas digitais como “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chess.com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 e “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lichess.org</w:t>
      </w: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”. A realidade aumentada (RA) pode ser uma boa ferramenta para atrair mais jogadores para o ambiente físico, podendo trazer novos níveis de interação entre o jogador e o jogo (RIZOV,2019).</w:t>
      </w:r>
    </w:p>
    <w:p w:rsidR="685A1949" w:rsidP="7A6F2492" w:rsidRDefault="685A1949" w14:paraId="4B0B69D1" w14:textId="7BBB04FB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85A1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Diante disso, esse trabalho tem como objetivo desenvolver o jogo de xadrez utilizando RA, adicionando também a opção de ensino do xadrez, como a opção de mostrar quais as jogadas possíveis com a peça selecionada. O trabalho tem também o objetivo de trazer mais curiosidade para as crianças e adolescentes sobre o jogo físico do xadrez e diminuir um pouco o uso de plataformas digitais, proporcionando assim uma interação maior entre os jogadores.</w:t>
      </w:r>
    </w:p>
    <w:p w:rsidRPr="007D10F2" w:rsidR="00F255FC" w:rsidP="00E638A0" w:rsidRDefault="00F255FC" w14:paraId="4DEEAE1F" w14:textId="5E16B1E1" w14:noSpellErr="1">
      <w:pPr>
        <w:pStyle w:val="Ttulo2"/>
        <w:rPr/>
      </w:pPr>
      <w:bookmarkStart w:name="_Toc419598576" w:id="9"/>
      <w:bookmarkStart w:name="_Toc420721317" w:id="10"/>
      <w:bookmarkStart w:name="_Toc420721467" w:id="11"/>
      <w:bookmarkStart w:name="_Toc420721562" w:id="12"/>
      <w:bookmarkStart w:name="_Toc420721768" w:id="13"/>
      <w:bookmarkStart w:name="_Toc420723209" w:id="14"/>
      <w:bookmarkStart w:name="_Toc482682370" w:id="15"/>
      <w:bookmarkStart w:name="_Toc54164904" w:id="16"/>
      <w:bookmarkStart w:name="_Toc54165664" w:id="17"/>
      <w:bookmarkStart w:name="_Toc54169316" w:id="18"/>
      <w:bookmarkStart w:name="_Toc96347426" w:id="19"/>
      <w:bookmarkStart w:name="_Toc96357710" w:id="20"/>
      <w:bookmarkStart w:name="_Toc96491850" w:id="21"/>
      <w:bookmarkStart w:name="_Toc411603090" w:id="22"/>
      <w:r w:rsidR="0810EC98">
        <w:rPr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7BFAE8AA" w:rsidP="1256DEC9" w:rsidRDefault="7BFAE8AA" w14:paraId="61076E34" w14:textId="5A1A5E87">
      <w:pPr>
        <w:pStyle w:val="TF-TEXTO"/>
      </w:pPr>
      <w:r w:rsidR="7BFAE8AA">
        <w:rPr/>
        <w:t>Esse trabalho tem como objetivo criar uma aplicação utilizando R</w:t>
      </w:r>
      <w:r w:rsidR="7D6FA27D">
        <w:rPr/>
        <w:t>ealidade Aumentada</w:t>
      </w:r>
      <w:r w:rsidR="7BFAE8AA">
        <w:rPr/>
        <w:t xml:space="preserve"> para o jogo de xadrez.</w:t>
      </w:r>
    </w:p>
    <w:p w:rsidR="00C35E57" w:rsidP="00C35E57" w:rsidRDefault="00C35E57" w14:paraId="4454C33F" w14:textId="77777777">
      <w:pPr>
        <w:pStyle w:val="TF-TEXTO"/>
      </w:pPr>
      <w:r w:rsidR="4C89273F">
        <w:rPr/>
        <w:t>Os objetivos específicos são:</w:t>
      </w:r>
    </w:p>
    <w:p w:rsidR="0891063A" w:rsidP="1256DEC9" w:rsidRDefault="0891063A" w14:paraId="1BC02332" w14:textId="1E59CC43">
      <w:pPr>
        <w:pStyle w:val="TF-ALNEA"/>
        <w:rPr/>
      </w:pPr>
      <w:r w:rsidR="0891063A">
        <w:rPr/>
        <w:t>utilizar marcadores de realidade aumentada para interagir com o jogo de xadrez.</w:t>
      </w:r>
    </w:p>
    <w:p w:rsidR="0891063A" w:rsidP="1256DEC9" w:rsidRDefault="0891063A" w14:paraId="31DBBD4E" w14:textId="03FEEC6D">
      <w:pPr>
        <w:pStyle w:val="TF-ALNEA"/>
        <w:rPr/>
      </w:pPr>
      <w:r w:rsidR="0891063A">
        <w:rPr/>
        <w:t>permitir que o jogo de xadrez seja jogado por duas pessoas (multiplayer).</w:t>
      </w:r>
    </w:p>
    <w:p w:rsidR="0891063A" w:rsidP="1256DEC9" w:rsidRDefault="0891063A" w14:paraId="47C312A6" w14:textId="50BBC9C4">
      <w:pPr>
        <w:pStyle w:val="TF-ALNEA"/>
        <w:rPr/>
      </w:pPr>
      <w:r w:rsidR="0891063A">
        <w:rPr/>
        <w:t>disponibilizar um tutorial para o jogo de xadrez.</w:t>
      </w:r>
    </w:p>
    <w:p w:rsidR="00A44581" w:rsidP="00424AD5" w:rsidRDefault="00A44581" w14:paraId="6B0A09B4" w14:textId="77777777">
      <w:pPr>
        <w:pStyle w:val="Ttulo1"/>
        <w:rPr/>
      </w:pPr>
      <w:bookmarkStart w:name="_Toc419598587" w:id="23"/>
      <w:r w:rsidR="1D2CA834">
        <w:rPr/>
        <w:t xml:space="preserve">trabalhos </w:t>
      </w:r>
      <w:r w:rsidR="1D2CA834">
        <w:rPr/>
        <w:t>correlatos</w:t>
      </w:r>
    </w:p>
    <w:p w:rsidR="392A5D63" w:rsidP="7A6F2492" w:rsidRDefault="392A5D63" w14:paraId="248B946B" w14:textId="66323219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A seguir serão apresentados três trabalhos acadêmicos que contém características similares ao objetivo do trabalho proposto. O primeiro é um jogo desenvolvido para idosos, que contêm marcadores de Realidade Virtual (RA)para mostrar objetos e despertar uma sensação de nostalgia nos usuários (CHEN, 2020). O segundo é o jogo de xadrez desenvolvido utilizando RA para dois jogadores, disponibilizado para dispositivos moveis, utilizando 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para o desenvolvimento de marcadores de RA, 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Unity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como motor de jogos e 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Photon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Unity Networking (PUN) como ferramenta de interação entre jogadores (YUSOF, 2019). O terceiro é o jogo de xadrez para dois jogadores utilizando RA, para ser jogado em dispositivos moveis, utilizando 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para o desenvolvimento de marcadores de RA, 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Unity</w:t>
      </w:r>
      <w:r w:rsidRPr="7A6F2492" w:rsidR="392A5D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como motor de jogos e PUN como ferramenta de interação entre jogadores, além de utilizar também modelos 3D para representar as peças de xadrez (CERRÓN, 2023).</w:t>
      </w:r>
    </w:p>
    <w:p w:rsidR="00A44581" w:rsidP="00E638A0" w:rsidRDefault="00A44581" w14:paraId="3AFBACAA" w14:textId="1BC04182">
      <w:pPr>
        <w:pStyle w:val="Ttulo2"/>
        <w:rPr/>
      </w:pPr>
      <w:r w:rsidR="0A68688A">
        <w:rPr/>
        <w:t xml:space="preserve">A </w:t>
      </w:r>
      <w:r w:rsidR="0A68688A">
        <w:rPr/>
        <w:t>Cognitive-Based</w:t>
      </w:r>
      <w:r w:rsidR="0A68688A">
        <w:rPr/>
        <w:t xml:space="preserve"> Board Game </w:t>
      </w:r>
      <w:r w:rsidR="0A68688A">
        <w:rPr/>
        <w:t>With</w:t>
      </w:r>
      <w:r w:rsidR="0A68688A">
        <w:rPr/>
        <w:t xml:space="preserve"> </w:t>
      </w:r>
      <w:r w:rsidR="0A68688A">
        <w:rPr/>
        <w:t>Augmented</w:t>
      </w:r>
      <w:r w:rsidR="0A68688A">
        <w:rPr/>
        <w:t xml:space="preserve"> Reality for </w:t>
      </w:r>
      <w:r w:rsidR="0A68688A">
        <w:rPr/>
        <w:t>Older</w:t>
      </w:r>
      <w:r w:rsidR="0A68688A">
        <w:rPr/>
        <w:t xml:space="preserve"> </w:t>
      </w:r>
      <w:r w:rsidR="0A68688A">
        <w:rPr/>
        <w:t>Adults</w:t>
      </w:r>
      <w:r w:rsidR="0A68688A">
        <w:rPr/>
        <w:t xml:space="preserve"> </w:t>
      </w:r>
      <w:r w:rsidR="0A68688A">
        <w:rPr/>
        <w:t>Development</w:t>
      </w:r>
      <w:r w:rsidR="0A68688A">
        <w:rPr/>
        <w:t xml:space="preserve"> </w:t>
      </w:r>
      <w:r w:rsidR="0A68688A">
        <w:rPr/>
        <w:t>and</w:t>
      </w:r>
      <w:r w:rsidR="0A68688A">
        <w:rPr/>
        <w:t xml:space="preserve"> </w:t>
      </w:r>
      <w:r w:rsidR="0A68688A">
        <w:rPr/>
        <w:t>Usability</w:t>
      </w:r>
      <w:r w:rsidR="0A68688A">
        <w:rPr/>
        <w:t xml:space="preserve"> </w:t>
      </w:r>
      <w:r w:rsidR="0A68688A">
        <w:rPr/>
        <w:t>Study</w:t>
      </w:r>
      <w:r w:rsidR="1D2CA834">
        <w:rPr/>
        <w:t xml:space="preserve"> </w:t>
      </w:r>
    </w:p>
    <w:p w:rsidR="1256DEC9" w:rsidP="7A6F2492" w:rsidRDefault="1256DEC9" w14:paraId="51CA4CB4" w14:textId="329C2C38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BB1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 trabalho desenvolvido por Chen (2020), tem como objetivo entender como jogos de tabuleiro, que utilizam Realidade Virtual (RA), pode auxiliar na comunicação, resolução de problemas e respostas emocionais e se a RA é benéfica para a faixa etária entre 50 e 59 anos.</w:t>
      </w:r>
    </w:p>
    <w:p w:rsidR="1256DEC9" w:rsidP="7A6F2492" w:rsidRDefault="1256DEC9" w14:paraId="2316D8E1" w14:textId="6547A3E4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BB1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 jogo foi desenvolvido para que os usuários pudessem apontar a câmera do celular para marcadores 2D, e esses marcadores 2D gerassem objetos 3D na tela do celular.</w:t>
      </w:r>
    </w:p>
    <w:p w:rsidR="1256DEC9" w:rsidP="7A6F2492" w:rsidRDefault="1256DEC9" w14:paraId="067C1003" w14:textId="6236DA85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BB1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Para testar o jogo, foram escolhidos 23 participantes, com idades entre 50 e 59 anos para jogar e avaliar. Em cada sessão os participantes eram observados e após repassavam uma avaliação sobre a interação com o jogo.</w:t>
      </w:r>
    </w:p>
    <w:p w:rsidR="1256DEC9" w:rsidP="7A6F2492" w:rsidRDefault="1256DEC9" w14:paraId="141346F4" w14:textId="670CF6F3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BB1E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Após os testes,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socioemocional.</w:t>
      </w:r>
    </w:p>
    <w:p w:rsidR="00A44581" w:rsidP="00E638A0" w:rsidRDefault="00A44581" w14:paraId="1ABB6976" w14:textId="1AB2776B">
      <w:pPr>
        <w:pStyle w:val="Ttulo2"/>
        <w:rPr/>
      </w:pPr>
      <w:r w:rsidR="70362026">
        <w:rPr/>
        <w:t>Collaborative</w:t>
      </w:r>
      <w:r w:rsidR="70362026">
        <w:rPr/>
        <w:t xml:space="preserve"> </w:t>
      </w:r>
      <w:r w:rsidR="70362026">
        <w:rPr/>
        <w:t>Augmented</w:t>
      </w:r>
      <w:r w:rsidR="70362026">
        <w:rPr/>
        <w:t xml:space="preserve"> Reality for Chess Game in Handheld Devices</w:t>
      </w:r>
    </w:p>
    <w:p w:rsidR="1256DEC9" w:rsidP="7A6F2492" w:rsidRDefault="1256DEC9" w14:paraId="4592C159" w14:textId="5A6C3900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 trabalho desenvolvido por 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Yusof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(2019) tem como objetivo desenvolver um jogo de xadrez para dispositivos moveis com Android para dois jogadores, utilizando Realidade Virtual (RA).</w:t>
      </w:r>
    </w:p>
    <w:p w:rsidR="1256DEC9" w:rsidP="7A6F2492" w:rsidRDefault="1256DEC9" w14:paraId="453371DE" w14:textId="69AC36D1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Para o desenvolvimento da parte de RA foi utilizado o 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, para gerar os marcadores físicos. Os marcadores físicos foram armazenados no “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image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target 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Database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”, para poder fazer a integração futuramente com o motor de jogos.</w:t>
      </w:r>
    </w:p>
    <w:p w:rsidR="1256DEC9" w:rsidP="7A6F2492" w:rsidRDefault="1256DEC9" w14:paraId="7F8B6CFA" w14:textId="69241D2C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Para a parte de desenvolvimento para múltiplos jogadores foi utilizado o 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Photon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Unity Networking (PUN), sendo essa a escolha pois ele cria um servidor virtual para a comunicação entre jogadores, assim diminuindo o processamento necessário nos dispositivos moveis.</w:t>
      </w:r>
    </w:p>
    <w:p w:rsidR="1256DEC9" w:rsidP="7A6F2492" w:rsidRDefault="1256DEC9" w14:paraId="1848C262" w14:textId="586E020A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Para o desenvolvimento do jogo foi utilizado o Unity3D, sendo uma das ferramentas mais populares para o desenvolvimento de jogos, e tendo uma boa integração tanto com o 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quanto com o PUN.</w:t>
      </w:r>
    </w:p>
    <w:p w:rsidR="1256DEC9" w:rsidP="7A6F2492" w:rsidRDefault="1256DEC9" w14:paraId="305BDFA1" w14:textId="0A355A37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300D91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O resultado desejado foi atingido, o qual era desenvolver o jogo. Os resultados após os testes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jogo.</w:t>
      </w:r>
    </w:p>
    <w:p w:rsidR="00A44581" w:rsidP="00E638A0" w:rsidRDefault="00A44581" w14:paraId="2C481F61" w14:textId="37214D71">
      <w:pPr>
        <w:pStyle w:val="Ttulo2"/>
        <w:rPr/>
      </w:pPr>
      <w:r w:rsidR="70362026">
        <w:rPr/>
        <w:t xml:space="preserve">Multiplayer Chess Game </w:t>
      </w:r>
      <w:r w:rsidR="70362026">
        <w:rPr/>
        <w:t>Development</w:t>
      </w:r>
      <w:r w:rsidR="70362026">
        <w:rPr/>
        <w:t xml:space="preserve"> </w:t>
      </w:r>
      <w:r w:rsidR="70362026">
        <w:rPr/>
        <w:t>Using</w:t>
      </w:r>
      <w:r w:rsidR="70362026">
        <w:rPr/>
        <w:t xml:space="preserve"> </w:t>
      </w:r>
      <w:r w:rsidR="70362026">
        <w:rPr/>
        <w:t>Augmented</w:t>
      </w:r>
      <w:r w:rsidR="70362026">
        <w:rPr/>
        <w:t xml:space="preserve"> Reality </w:t>
      </w:r>
      <w:r w:rsidR="70362026">
        <w:rPr/>
        <w:t>and</w:t>
      </w:r>
      <w:r w:rsidR="70362026">
        <w:rPr/>
        <w:t xml:space="preserve"> 3D Models</w:t>
      </w:r>
    </w:p>
    <w:p w:rsidR="06519CEC" w:rsidP="7A6F2492" w:rsidRDefault="06519CEC" w14:paraId="781B2C9B" w14:textId="58DFFD5C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 trabalho desenvolvido por 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Cerrón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(2023) tem como objetivo desenvolver o jogo de xadrez, para dispositivos moveis, utilizando Realidade Virtual (RA) e tendo representações em 3D das peças do jogo de xadrez.</w:t>
      </w:r>
    </w:p>
    <w:p w:rsidR="06519CEC" w:rsidP="7A6F2492" w:rsidRDefault="06519CEC" w14:paraId="23B4B72F" w14:textId="1B537B9B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Para o desenvolvimento da parte de RA foi utilizado o 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, para gerar os marcadores físicos, para poder fazer a integração futuramente com o motor de jogos.</w:t>
      </w:r>
    </w:p>
    <w:p w:rsidR="06519CEC" w:rsidP="7A6F2492" w:rsidRDefault="06519CEC" w14:paraId="6BAFF62C" w14:textId="3066DD22">
      <w:pPr>
        <w:pStyle w:val="TF-TEXTO"/>
        <w:spacing w:before="0" w:beforeAutospacing="off" w:after="120" w:afterAutospacing="off" w:line="259" w:lineRule="auto"/>
        <w:ind w:left="0" w:right="0"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Para a parte de desenvolvimento para múltiplos jogadores foi utilizado o 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Photon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Unity Networking (PUN), essa escolha foi feita pois, o PUN utiliza um servidor virtual para fazer a conexão entre os jogadores, fazendo, exigindo menos processamento do dispositivo e deixando o jogo mais leve.</w:t>
      </w:r>
    </w:p>
    <w:p w:rsidR="06519CEC" w:rsidP="7A6F2492" w:rsidRDefault="06519CEC" w14:paraId="275AB94A" w14:textId="32718BCC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Para o desenvolvimento dos modelos 3D foram obtidos online e de graça. Para a modelagem, textura e animação foi utilizado o Blender.</w:t>
      </w:r>
    </w:p>
    <w:p w:rsidR="06519CEC" w:rsidP="7A6F2492" w:rsidRDefault="06519CEC" w14:paraId="4F4312CB" w14:textId="31E7163E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Para o desenvolvimento do jogo foi utilizado o Unity3D, sendo uma das ferramentas mais populares para o desenvolvimento de jogos, e tendo uma boa integração tanto com o 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Vuforia</w:t>
      </w: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, PUN e com os modelos gerados pelo Blender.</w:t>
      </w:r>
    </w:p>
    <w:p w:rsidR="06519CEC" w:rsidP="7A6F2492" w:rsidRDefault="06519CEC" w14:paraId="56C836BE" w14:textId="09F4E98C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6519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A escolha correta de cada ferramenta foi de extrema importância, pois todas conseguiram se comunicar muito bem, assim acelerando o desenvolvimento final do jogo. Na validação foi alcançado o objetivo de ter uma avaliação positiva de mais de 80% dos jogadores que participaram dos testes.</w:t>
      </w:r>
    </w:p>
    <w:p w:rsidR="7A6F2492" w:rsidP="7A6F2492" w:rsidRDefault="7A6F2492" w14:paraId="7AD5BD2C" w14:textId="245628F1">
      <w:pPr>
        <w:pStyle w:val="TF-TEXTO"/>
      </w:pPr>
    </w:p>
    <w:p w:rsidR="00451B94" w:rsidP="00424AD5" w:rsidRDefault="00451B94" w14:paraId="25B7474A" w14:textId="4D0068D8">
      <w:pPr>
        <w:pStyle w:val="Ttulo1"/>
        <w:rPr/>
      </w:pPr>
      <w:bookmarkStart w:name="_Toc54164921" w:id="26"/>
      <w:bookmarkStart w:name="_Toc54165675" w:id="27"/>
      <w:bookmarkStart w:name="_Toc54169333" w:id="28"/>
      <w:bookmarkStart w:name="_Toc96347439" w:id="29"/>
      <w:bookmarkStart w:name="_Toc96357723" w:id="30"/>
      <w:bookmarkStart w:name="_Toc96491866" w:id="31"/>
      <w:bookmarkStart w:name="_Toc411603107" w:id="32"/>
      <w:bookmarkEnd w:id="23"/>
      <w:r w:rsidR="07C6E18D">
        <w:rPr/>
        <w:t>PROPOSTA DE JOGO</w:t>
      </w:r>
    </w:p>
    <w:p w:rsidR="0F6003FB" w:rsidP="7A6F2492" w:rsidRDefault="0F6003FB" w14:paraId="013D3438" w14:textId="76A2D72D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0F6003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Neste capítulo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:rsidR="00451B94" w:rsidP="00E638A0" w:rsidRDefault="00451B94" w14:paraId="62F25ABA" w14:textId="77777777">
      <w:pPr>
        <w:pStyle w:val="Ttulo2"/>
        <w:rPr/>
      </w:pPr>
      <w:bookmarkStart w:name="_Toc54164915" w:id="33"/>
      <w:bookmarkStart w:name="_Toc54165669" w:id="34"/>
      <w:bookmarkStart w:name="_Toc54169327" w:id="35"/>
      <w:bookmarkStart w:name="_Toc96347433" w:id="36"/>
      <w:bookmarkStart w:name="_Toc96357717" w:id="37"/>
      <w:bookmarkStart w:name="_Toc96491860" w:id="38"/>
      <w:bookmarkStart w:name="_Toc351015594" w:id="39"/>
      <w:r w:rsidR="72113DB8">
        <w:rPr/>
        <w:t>JUSTIFICATIVA</w:t>
      </w:r>
    </w:p>
    <w:p w:rsidR="0E2D77F1" w:rsidP="7A6F2492" w:rsidRDefault="0E2D77F1" w14:paraId="4D090B8D" w14:textId="06EEF154">
      <w:pPr>
        <w:pStyle w:val="TF-ALNEA"/>
        <w:numPr>
          <w:numId w:val="0"/>
        </w:numPr>
        <w:ind w:left="320" w:firstLine="247"/>
      </w:pPr>
      <w:r w:rsidR="0E2D77F1">
        <w:rPr/>
        <w:t>No Quadro 1 é apresentado um comparativo das principais características entre os trabalhos correlatos. Nas linhas são descritas as características e nas colunas os trabalhos.</w:t>
      </w:r>
    </w:p>
    <w:p w:rsidR="006B0760" w:rsidP="006B0760" w:rsidRDefault="006B0760" w14:paraId="78305E65" w14:textId="77777777">
      <w:pPr>
        <w:pStyle w:val="TF-ALNEA"/>
        <w:numPr>
          <w:ilvl w:val="0"/>
          <w:numId w:val="0"/>
        </w:numPr>
        <w:ind w:left="1077" w:hanging="397"/>
      </w:pPr>
    </w:p>
    <w:p w:rsidR="006B0760" w:rsidP="006B0760" w:rsidRDefault="006B0760" w14:paraId="72A23E67" w14:textId="77777777">
      <w:pPr>
        <w:pStyle w:val="TF-LEGENDA"/>
      </w:pPr>
      <w:bookmarkStart w:name="_Ref52025161" w:id="40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1</w:t>
      </w:r>
      <w:r>
        <w:fldChar w:fldCharType="end"/>
      </w:r>
      <w:bookmarkEnd w:id="40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:rsidTr="7A6F2492" w14:paraId="4DC82DAE" w14:textId="77777777">
        <w:trPr>
          <w:trHeight w:val="567"/>
        </w:trPr>
        <w:tc>
          <w:tcPr>
            <w:tcW w:w="3715" w:type="dxa"/>
            <w:tcBorders>
              <w:tl2br w:val="single" w:color="auto" w:sz="4" w:space="0"/>
            </w:tcBorders>
            <w:shd w:val="clear" w:color="auto" w:fill="A6A6A6" w:themeFill="background1" w:themeFillShade="A6"/>
            <w:tcMar/>
          </w:tcPr>
          <w:p w:rsidRPr="007D4566" w:rsidR="006B0760" w:rsidP="004B3C46" w:rsidRDefault="003255B3" w14:paraId="5540DD0B" w14:textId="77777777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760" w:rsidP="0054044B" w:rsidRDefault="0054044B" w14:paraId="307860C1" w14:textId="77777777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D3E21C8">
                    <v:shapetype id="_x0000_t202" coordsize="21600,21600" o:spt="202" path="m,l,21600r21600,l21600,xe" w14:anchorId="7BEFD259">
                      <v:stroke joinstyle="miter"/>
                      <v:path gradientshapeok="t" o:connecttype="rect"/>
                    </v:shapetype>
                    <v:shape id="Caixa de Texto 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">
                      <v:textbox>
                        <w:txbxContent>
                          <w:p w:rsidR="006B0760" w:rsidP="0054044B" w:rsidRDefault="0054044B" w14:paraId="7DA9DB94" w14:textId="334C19D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0760" w:rsidP="006B0760" w:rsidRDefault="006B0760" w14:paraId="368FBAE3" w14:textId="77777777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5A56B477">
                    <v:shape id="_x0000_s1027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" w14:anchorId="66F20358">
                      <v:textbox>
                        <w:txbxContent>
                          <w:p w:rsidR="006B0760" w:rsidP="006B0760" w:rsidRDefault="006B0760" w14:paraId="255D0BB9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bookmarkStart w:name="Indicador1" w:id="320431512"/>
          </w:p>
        </w:tc>
        <w:tc>
          <w:tcPr>
            <w:tcW w:w="1746" w:type="dxa"/>
            <w:shd w:val="clear" w:color="auto" w:fill="A6A6A6" w:themeFill="background1" w:themeFillShade="A6"/>
            <w:tcMar/>
            <w:vAlign w:val="center"/>
          </w:tcPr>
          <w:p w:rsidR="006B0760" w:rsidP="00802D0F" w:rsidRDefault="006B0760" w14:paraId="346CD0EE" w14:textId="57FCEF49">
            <w:pPr>
              <w:pStyle w:val="TF-TEXTOQUADRO"/>
              <w:jc w:val="center"/>
            </w:pPr>
            <w:r w:rsidR="791F5D0B">
              <w:rPr/>
              <w:t>CHEN (2020)</w:t>
            </w:r>
          </w:p>
        </w:tc>
        <w:tc>
          <w:tcPr>
            <w:tcW w:w="1746" w:type="dxa"/>
            <w:shd w:val="clear" w:color="auto" w:fill="A6A6A6" w:themeFill="background1" w:themeFillShade="A6"/>
            <w:tcMar/>
            <w:vAlign w:val="center"/>
          </w:tcPr>
          <w:p w:rsidR="006B0760" w:rsidP="00802D0F" w:rsidRDefault="006B0760" w14:paraId="4D97FD72" w14:textId="1A78CBA4">
            <w:pPr>
              <w:pStyle w:val="TF-TEXTOQUADRO"/>
              <w:jc w:val="center"/>
            </w:pPr>
            <w:r w:rsidR="791F5D0B">
              <w:rPr/>
              <w:t>YUSOF (2019)</w:t>
            </w:r>
          </w:p>
        </w:tc>
        <w:tc>
          <w:tcPr>
            <w:tcW w:w="1865" w:type="dxa"/>
            <w:shd w:val="clear" w:color="auto" w:fill="A6A6A6" w:themeFill="background1" w:themeFillShade="A6"/>
            <w:tcMar/>
            <w:vAlign w:val="center"/>
          </w:tcPr>
          <w:p w:rsidRPr="007D4566" w:rsidR="006B0760" w:rsidP="00802D0F" w:rsidRDefault="006B0760" w14:paraId="5AE2E716" w14:textId="785762BD">
            <w:pPr>
              <w:pStyle w:val="TF-TEXTOQUADRO"/>
              <w:jc w:val="center"/>
            </w:pPr>
            <w:r w:rsidR="791F5D0B">
              <w:rPr/>
              <w:t>CERRÓN (2023)</w:t>
            </w:r>
          </w:p>
        </w:tc>
      </w:tr>
      <w:tr w:rsidR="00802D0F" w:rsidTr="7A6F2492" w14:paraId="3380952D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138D3B43" w14:textId="7D594524">
            <w:pPr>
              <w:pStyle w:val="TF-TEXTOQUADRO"/>
            </w:pPr>
            <w:r w:rsidR="466BC6BE">
              <w:rPr/>
              <w:t>Utiliza RA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2C274505" w14:textId="79373EE3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798F95D2" w14:textId="1C336AB9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1473A4A9" w14:textId="4EFC8C83">
            <w:pPr>
              <w:pStyle w:val="TF-TEXTOQUADRO"/>
            </w:pPr>
            <w:r w:rsidR="466BC6BE">
              <w:rPr/>
              <w:t>Sim</w:t>
            </w:r>
          </w:p>
        </w:tc>
      </w:tr>
      <w:tr w:rsidR="00802D0F" w:rsidTr="7A6F2492" w14:paraId="615D3CA3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66E7B883" w14:textId="49B39006">
            <w:pPr>
              <w:pStyle w:val="TF-TEXTOQUADRO"/>
            </w:pPr>
            <w:r w:rsidR="466BC6BE">
              <w:rPr/>
              <w:t>Necessário uso de marcador para RA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629E5946" w14:textId="3BBA852A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6FD3AA8B" w14:textId="1DC41E26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264287B7" w14:textId="0F65FE82">
            <w:pPr>
              <w:pStyle w:val="TF-TEXTOQUADRO"/>
            </w:pPr>
            <w:r w:rsidR="466BC6BE">
              <w:rPr/>
              <w:t>Sim</w:t>
            </w:r>
          </w:p>
        </w:tc>
      </w:tr>
      <w:tr w:rsidR="00802D0F" w:rsidTr="7A6F2492" w14:paraId="11F453D2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50EC2C27" w14:textId="161856CC">
            <w:pPr>
              <w:pStyle w:val="TF-TEXTOQUADRO"/>
            </w:pPr>
            <w:r w:rsidR="466BC6BE">
              <w:rPr/>
              <w:t>Permite mais de um jogador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0F66C670" w14:textId="680D439C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74D76A3C" w14:textId="5062B532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07137ECE" w14:textId="287174FC">
            <w:pPr>
              <w:pStyle w:val="TF-TEXTOQUADRO"/>
            </w:pPr>
            <w:r w:rsidR="466BC6BE">
              <w:rPr/>
              <w:t>Sim</w:t>
            </w:r>
          </w:p>
        </w:tc>
      </w:tr>
      <w:tr w:rsidR="00802D0F" w:rsidTr="7A6F2492" w14:paraId="4BD4C8AE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65404E7E" w14:textId="4EA69413">
            <w:pPr>
              <w:pStyle w:val="TF-TEXTOQUADRO"/>
            </w:pPr>
            <w:r w:rsidR="466BC6BE">
              <w:rPr/>
              <w:t>Funciona offline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6F10223E" w14:textId="067C713D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58FEA8FF" w14:textId="2A3986C7">
            <w:pPr>
              <w:pStyle w:val="TF-TEXTOQUADRO"/>
            </w:pPr>
            <w:r w:rsidR="466BC6BE">
              <w:rPr/>
              <w:t>Não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3CA61DDF" w14:textId="025D2FB2">
            <w:pPr>
              <w:pStyle w:val="TF-TEXTOQUADRO"/>
            </w:pPr>
            <w:r w:rsidR="466BC6BE">
              <w:rPr/>
              <w:t>Não</w:t>
            </w:r>
          </w:p>
        </w:tc>
      </w:tr>
      <w:tr w:rsidR="00802D0F" w:rsidTr="7A6F2492" w14:paraId="19269749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3D239ECB" w14:textId="08080E0A">
            <w:pPr>
              <w:pStyle w:val="TF-TEXTOQUADRO"/>
            </w:pPr>
            <w:r w:rsidR="466BC6BE">
              <w:rPr/>
              <w:t>É sobre o jogo xadrez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1A8F9496" w14:textId="08DDABD6">
            <w:pPr>
              <w:pStyle w:val="TF-TEXTOQUADRO"/>
            </w:pPr>
            <w:r w:rsidR="466BC6BE">
              <w:rPr/>
              <w:t>Não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1143F2DF" w14:textId="09C30F6E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76C90736" w14:textId="6D30AC56">
            <w:pPr>
              <w:pStyle w:val="TF-TEXTOQUADRO"/>
            </w:pPr>
            <w:r w:rsidR="466BC6BE">
              <w:rPr/>
              <w:t>Sim</w:t>
            </w:r>
          </w:p>
        </w:tc>
      </w:tr>
      <w:tr w:rsidR="00802D0F" w:rsidTr="7A6F2492" w14:paraId="7B8B8132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788677F3" w14:textId="19D6BC37">
            <w:pPr>
              <w:pStyle w:val="TF-TEXTOQUADRO"/>
            </w:pPr>
            <w:r w:rsidR="466BC6BE">
              <w:rPr/>
              <w:t>Plataforma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59B49A77" w14:textId="75E6E921">
            <w:pPr>
              <w:pStyle w:val="TF-TEXTOQUADRO"/>
            </w:pPr>
            <w:r w:rsidR="466BC6BE">
              <w:rPr/>
              <w:t>Android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0096A45F" w14:textId="4286FDD6">
            <w:pPr>
              <w:pStyle w:val="TF-TEXTOQUADRO"/>
            </w:pPr>
            <w:r w:rsidR="466BC6BE">
              <w:rPr/>
              <w:t>Android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2E2C7B86" w14:textId="4EDFF75C">
            <w:pPr>
              <w:pStyle w:val="TF-TEXTOQUADRO"/>
            </w:pPr>
            <w:r w:rsidR="466BC6BE">
              <w:rPr/>
              <w:t>Android</w:t>
            </w:r>
          </w:p>
        </w:tc>
      </w:tr>
      <w:tr w:rsidR="00802D0F" w:rsidTr="7A6F2492" w14:paraId="6EC8F5BD" w14:textId="77777777">
        <w:tc>
          <w:tcPr>
            <w:tcW w:w="3715" w:type="dxa"/>
            <w:shd w:val="clear" w:color="auto" w:fill="auto"/>
            <w:tcMar/>
          </w:tcPr>
          <w:p w:rsidR="006B0760" w:rsidP="004B3C46" w:rsidRDefault="006B0760" w14:paraId="31E84560" w14:textId="4C680455">
            <w:pPr>
              <w:pStyle w:val="TF-TEXTOQUADRO"/>
            </w:pPr>
            <w:r w:rsidR="466BC6BE">
              <w:rPr/>
              <w:t>Mostra jogadas possíveis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36BA4CD1" w14:textId="4DF60EC9">
            <w:pPr>
              <w:pStyle w:val="TF-TEXTOQUADRO"/>
            </w:pPr>
            <w:r w:rsidR="466BC6BE">
              <w:rPr/>
              <w:t>x</w:t>
            </w:r>
          </w:p>
        </w:tc>
        <w:tc>
          <w:tcPr>
            <w:tcW w:w="1746" w:type="dxa"/>
            <w:shd w:val="clear" w:color="auto" w:fill="auto"/>
            <w:tcMar/>
          </w:tcPr>
          <w:p w:rsidR="006B0760" w:rsidP="004B3C46" w:rsidRDefault="006B0760" w14:paraId="2421B8B5" w14:textId="10711F65">
            <w:pPr>
              <w:pStyle w:val="TF-TEXTOQUADRO"/>
            </w:pPr>
            <w:r w:rsidR="466BC6BE">
              <w:rPr/>
              <w:t>Sim</w:t>
            </w:r>
          </w:p>
        </w:tc>
        <w:tc>
          <w:tcPr>
            <w:tcW w:w="1865" w:type="dxa"/>
            <w:shd w:val="clear" w:color="auto" w:fill="auto"/>
            <w:tcMar/>
          </w:tcPr>
          <w:p w:rsidR="006B0760" w:rsidP="004B3C46" w:rsidRDefault="006B0760" w14:paraId="3CB7B5DF" w14:textId="14D06BB1">
            <w:pPr>
              <w:pStyle w:val="TF-TEXTOQUADRO"/>
            </w:pPr>
            <w:r w:rsidR="6EB27693">
              <w:rPr/>
              <w:t>Não</w:t>
            </w:r>
            <w:bookmarkEnd w:id="320431512"/>
          </w:p>
        </w:tc>
      </w:tr>
    </w:tbl>
    <w:p w:rsidR="0510ABF0" w:rsidP="1256DEC9" w:rsidRDefault="0510ABF0" w14:paraId="3348F4EE" w14:textId="0F555506">
      <w:pPr>
        <w:pStyle w:val="TF-FONTE"/>
      </w:pPr>
      <w:r w:rsidR="0510ABF0">
        <w:rPr/>
        <w:t>Fonte: elaborado pelo autor.</w:t>
      </w:r>
    </w:p>
    <w:p w:rsidR="1256DEC9" w:rsidP="7A6F2492" w:rsidRDefault="1256DEC9" w14:paraId="7E3FA230" w14:textId="5B33B5E7">
      <w:pPr>
        <w:keepNext w:val="1"/>
        <w:keepLines w:val="1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A partir do </w:t>
      </w:r>
      <w:hyperlink r:id="R4dda556c5e084047">
        <w:r w:rsidRPr="7A6F2492" w:rsidR="6696DE78">
          <w:rPr>
            <w:rStyle w:val="Hiperligao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0"/>
            <w:szCs w:val="20"/>
            <w:u w:val="none"/>
            <w:lang w:val="pt-BR"/>
          </w:rPr>
          <w:t>quadro 1</w:t>
        </w:r>
      </w:hyperlink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, podemos constatar, que todos os trabalhos utilizaram marcadores, sendo isso uma técnica importante na Realidade Virtual (RA).</w:t>
      </w:r>
    </w:p>
    <w:p w:rsidR="1256DEC9" w:rsidP="7A6F2492" w:rsidRDefault="1256DEC9" w14:paraId="1479405F" w14:textId="7CD690F0">
      <w:pPr>
        <w:keepNext w:val="1"/>
        <w:keepLines w:val="1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Enquanto Chen (2020) permite a utilização offline, 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Yusof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(2019) e 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Cerrón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:rsidR="1256DEC9" w:rsidP="7A6F2492" w:rsidRDefault="1256DEC9" w14:paraId="3BCD2A46" w14:textId="784A14CA">
      <w:pPr>
        <w:keepNext w:val="1"/>
        <w:keepLines w:val="1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Enquanto o trabalho desenvolvido por Chen (2020) não é sobre o xadrez, mas sim sobre outro jogo de tabuleiro, os trabalhos de 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Yusof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(2019) e 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Cerrón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(2023) são sobre o jogo de xadrez. Isso nos mostra que a utilização de RA, pode ser utilizada de forma eficaz em mais de um estilo de jogo de tabuleiro.</w:t>
      </w:r>
    </w:p>
    <w:p w:rsidR="1256DEC9" w:rsidP="7A6F2492" w:rsidRDefault="1256DEC9" w14:paraId="27668901" w14:textId="69361912">
      <w:pPr>
        <w:keepNext w:val="1"/>
        <w:keepLines w:val="1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Enquanto 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Yusof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(2019) mostra quais são as jogadas possíveis, 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Cerrón</w:t>
      </w: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(2023) não tem essa opção. Essa opção de mostrar as jogadas possíveis é bastante útil para novos jogadores entenderem qual as possibilidades de cada peça de xadrez trazem, tendo assim o processo de aprendizado e o interesse pelo jogo aumentado.</w:t>
      </w:r>
    </w:p>
    <w:p w:rsidR="1256DEC9" w:rsidP="7A6F2492" w:rsidRDefault="1256DEC9" w14:paraId="5B05E733" w14:textId="57D69C8F">
      <w:pPr>
        <w:keepNext w:val="1"/>
        <w:keepLines w:val="1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6696D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Desta forma podemos concluir que apesar dos trabalhos utilizarem marcadores para RA, nenhum deles utilizam de fato um tabuleiro físico como ferramenta de jogo. Além disso nenhum deles é voltado para o ensino do xadrez para crianças. Sendo assim o trabalho se difere dos demais, pois pretende utilizar um tabuleiro físico como objeto para o jogo e focar mais na parte de ensino para crianças, tendo assim ferramentas pensadas para esse objetivo.</w:t>
      </w:r>
    </w:p>
    <w:p w:rsidR="00451B94" w:rsidP="00E638A0" w:rsidRDefault="00451B94" w14:paraId="3D7F289F" w14:textId="77777777">
      <w:pPr>
        <w:pStyle w:val="Ttulo2"/>
        <w:rPr/>
      </w:pPr>
      <w:r w:rsidR="72113DB8">
        <w:rPr/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:rsidR="42008F6A" w:rsidP="1256DEC9" w:rsidRDefault="42008F6A" w14:paraId="1C2CFAC4" w14:textId="55A61305">
      <w:pPr>
        <w:pStyle w:val="TF-TEXTO"/>
      </w:pPr>
      <w:r w:rsidR="42008F6A">
        <w:rPr/>
        <w:t>Os requisitos da ferramenta são:</w:t>
      </w:r>
    </w:p>
    <w:p w:rsidR="42008F6A" w:rsidP="1256DEC9" w:rsidRDefault="42008F6A" w14:paraId="1E02E9BE" w14:textId="2F731AF5">
      <w:pPr>
        <w:pStyle w:val="TF-TEXTO"/>
      </w:pPr>
      <w:r w:rsidR="42008F6A">
        <w:rPr/>
        <w:t>a)</w:t>
      </w:r>
      <w:r w:rsidR="2D575BC5">
        <w:rPr/>
        <w:t xml:space="preserve">   </w:t>
      </w:r>
      <w:r w:rsidR="42008F6A">
        <w:rPr/>
        <w:t>deve</w:t>
      </w:r>
      <w:r w:rsidR="42008F6A">
        <w:rPr/>
        <w:t xml:space="preserve"> mostrar as peças e o tabuleiro de xadrez (Requisito funcional – RF);</w:t>
      </w:r>
    </w:p>
    <w:p w:rsidR="42008F6A" w:rsidP="1256DEC9" w:rsidRDefault="42008F6A" w14:paraId="40E0C7C9" w14:textId="3757D728">
      <w:pPr>
        <w:pStyle w:val="TF-TEXTO"/>
      </w:pPr>
      <w:r w:rsidR="42008F6A">
        <w:rPr/>
        <w:t>b)</w:t>
      </w:r>
      <w:r w:rsidR="105D20C4">
        <w:rPr/>
        <w:t xml:space="preserve">   </w:t>
      </w:r>
      <w:r w:rsidR="42008F6A">
        <w:rPr/>
        <w:t>deve mostrar as posições de possíveis jogadas para as peças (RF);</w:t>
      </w:r>
    </w:p>
    <w:p w:rsidR="42008F6A" w:rsidP="1256DEC9" w:rsidRDefault="42008F6A" w14:paraId="04A08D25" w14:textId="16139331">
      <w:pPr>
        <w:pStyle w:val="TF-TEXTO"/>
      </w:pPr>
      <w:r w:rsidR="42008F6A">
        <w:rPr/>
        <w:t>c)</w:t>
      </w:r>
      <w:r w:rsidR="31352F58">
        <w:rPr/>
        <w:t xml:space="preserve">   </w:t>
      </w:r>
      <w:r w:rsidR="42008F6A">
        <w:rPr/>
        <w:t>deve ter interatividade com os marcadores (RF);</w:t>
      </w:r>
    </w:p>
    <w:p w:rsidR="42008F6A" w:rsidP="1256DEC9" w:rsidRDefault="42008F6A" w14:paraId="082E5BC7" w14:textId="096EEF03">
      <w:pPr>
        <w:pStyle w:val="TF-TEXTO"/>
      </w:pPr>
      <w:r w:rsidR="42008F6A">
        <w:rPr/>
        <w:t>d)</w:t>
      </w:r>
      <w:r w:rsidR="6649F9CB">
        <w:rPr/>
        <w:t xml:space="preserve">   </w:t>
      </w:r>
      <w:r w:rsidR="42008F6A">
        <w:rPr/>
        <w:t>deve utilizar marcadores físicos para representar as peças (RF);</w:t>
      </w:r>
    </w:p>
    <w:p w:rsidR="42008F6A" w:rsidP="1256DEC9" w:rsidRDefault="42008F6A" w14:paraId="59EEB53F" w14:textId="0E79D49D">
      <w:pPr>
        <w:pStyle w:val="TF-TEXTO"/>
      </w:pPr>
      <w:r w:rsidR="42008F6A">
        <w:rPr/>
        <w:t>e)</w:t>
      </w:r>
      <w:r w:rsidR="18F2C904">
        <w:rPr/>
        <w:t xml:space="preserve">   </w:t>
      </w:r>
      <w:r w:rsidR="42008F6A">
        <w:rPr/>
        <w:t>deve ser intuitivo para o usuário (Requisito não funcional – RNF);</w:t>
      </w:r>
    </w:p>
    <w:p w:rsidR="42008F6A" w:rsidP="1256DEC9" w:rsidRDefault="42008F6A" w14:paraId="42BB21AE" w14:textId="3B04576F">
      <w:pPr>
        <w:pStyle w:val="TF-TEXTO"/>
      </w:pPr>
      <w:r w:rsidR="42008F6A">
        <w:rPr/>
        <w:t>f)</w:t>
      </w:r>
      <w:r w:rsidR="28759972">
        <w:rPr/>
        <w:t xml:space="preserve">   </w:t>
      </w:r>
      <w:r w:rsidR="42008F6A">
        <w:rPr/>
        <w:t>utilizar o ambiente de desenvolvimento Unity (RNF);</w:t>
      </w:r>
    </w:p>
    <w:p w:rsidR="42008F6A" w:rsidP="1256DEC9" w:rsidRDefault="42008F6A" w14:paraId="4F897080" w14:textId="06BC610F">
      <w:pPr>
        <w:pStyle w:val="TF-TEXTO"/>
      </w:pPr>
      <w:r w:rsidR="42008F6A">
        <w:rPr/>
        <w:t>g)</w:t>
      </w:r>
      <w:r w:rsidR="5BF432C5">
        <w:rPr/>
        <w:t xml:space="preserve">   </w:t>
      </w:r>
      <w:r w:rsidR="42008F6A">
        <w:rPr/>
        <w:t xml:space="preserve">utilizar a ferramenta </w:t>
      </w:r>
      <w:r w:rsidR="42008F6A">
        <w:rPr/>
        <w:t>vuforia</w:t>
      </w:r>
      <w:r w:rsidR="42008F6A">
        <w:rPr/>
        <w:t xml:space="preserve"> (RNF);</w:t>
      </w:r>
    </w:p>
    <w:p w:rsidR="00451B94" w:rsidP="00E638A0" w:rsidRDefault="00451B94" w14:paraId="693E553B" w14:textId="77777777">
      <w:pPr>
        <w:pStyle w:val="Ttulo2"/>
        <w:rPr/>
      </w:pPr>
      <w:r w:rsidR="72113DB8">
        <w:rPr/>
        <w:t>METODOLOGIA</w:t>
      </w:r>
    </w:p>
    <w:p w:rsidRPr="007E0D87" w:rsidR="00451B94" w:rsidP="00451B94" w:rsidRDefault="00451B94" w14:paraId="3CAB30B2" w14:textId="77777777">
      <w:pPr>
        <w:pStyle w:val="TF-TEXTO"/>
      </w:pPr>
      <w:r w:rsidR="72113DB8">
        <w:rPr/>
        <w:t>O trabalho será desenvolvido observando as seguintes etapas:</w:t>
      </w:r>
    </w:p>
    <w:p w:rsidR="00451B94" w:rsidP="7A6F2492" w:rsidRDefault="00451B94" w14:paraId="30E06D12" w14:textId="0835DED6">
      <w:pPr>
        <w:pStyle w:val="TF-ALNE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levantamento bibliográfico: pesquisar sobre a utilização de marcadores físicos para desenvolvimento de jogos;</w:t>
      </w:r>
    </w:p>
    <w:p w:rsidR="00451B94" w:rsidP="7A6F2492" w:rsidRDefault="00451B94" w14:paraId="16FA4D0E" w14:textId="779A678E">
      <w:pPr>
        <w:pStyle w:val="TF-ALNEA"/>
        <w:widowControl w:val="0"/>
        <w:tabs>
          <w:tab w:val="num" w:leader="none" w:pos="1077"/>
        </w:tabs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levantamento de requisitos: a partir da etapa anterior reavaliar quais serão os requisitos para o desenvolvimento;</w:t>
      </w:r>
    </w:p>
    <w:p w:rsidR="00451B94" w:rsidP="7A6F2492" w:rsidRDefault="00451B94" w14:paraId="48E3B385" w14:textId="3E318C7A">
      <w:pPr>
        <w:pStyle w:val="TF-ALNEA"/>
        <w:widowControl w:val="0"/>
        <w:tabs>
          <w:tab w:val="num" w:leader="none" w:pos="1077"/>
        </w:tabs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modelagem de diagramas: realizar modelagem do diagrama de classes e do modelo de entidade de relacionamento a serem utilizados no projeto, seguindo os padrões </w:t>
      </w:r>
      <w:r w:rsidRPr="7A6F2492" w:rsidR="2BA25A0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Unified Modeling Language</w:t>
      </w: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(UML);</w:t>
      </w:r>
    </w:p>
    <w:p w:rsidR="00451B94" w:rsidP="7A6F2492" w:rsidRDefault="00451B94" w14:paraId="22449A78" w14:textId="070097B2">
      <w:pPr>
        <w:pStyle w:val="TF-ALNEA"/>
        <w:widowControl w:val="0"/>
        <w:tabs>
          <w:tab w:val="num" w:leader="none" w:pos="1077"/>
        </w:tabs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desenvolvimento dos marcadores físicos: desenvolver o tipo de marcador que melhor se encaixa com o trabalho;</w:t>
      </w:r>
    </w:p>
    <w:p w:rsidR="00451B94" w:rsidP="7A6F2492" w:rsidRDefault="00451B94" w14:paraId="0D345196" w14:textId="1BAB6021">
      <w:pPr>
        <w:pStyle w:val="TF-ALNEA"/>
        <w:widowControl w:val="0"/>
        <w:tabs>
          <w:tab w:val="num" w:leader="none" w:pos="1077"/>
        </w:tabs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fazer o mapeamento dos marcadores: mapear os marcadores e integrar com o Vuforia que será a ferramenta utilizada para gerar a RA;</w:t>
      </w:r>
    </w:p>
    <w:p w:rsidR="00451B94" w:rsidP="7A6F2492" w:rsidRDefault="00451B94" w14:paraId="25FE5688" w14:textId="65488BF5">
      <w:pPr>
        <w:pStyle w:val="TF-ALNEA"/>
        <w:widowControl w:val="0"/>
        <w:tabs>
          <w:tab w:val="num" w:leader="none" w:pos="1077"/>
        </w:tabs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integrar o Vuforia com o motor de desenvolvimento:  integrar o Vuforia com o Unity que será o motor utilizado para desenvolvimento;</w:t>
      </w:r>
    </w:p>
    <w:p w:rsidR="00451B94" w:rsidP="7A6F2492" w:rsidRDefault="00451B94" w14:paraId="22FA537F" w14:textId="65CB6503">
      <w:pPr>
        <w:pStyle w:val="TF-ALNEA"/>
        <w:widowControl w:val="0"/>
        <w:tabs>
          <w:tab w:val="num" w:leader="none" w:pos="1077"/>
        </w:tabs>
        <w:spacing w:after="12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desenvolver o jogo: desenvolver os movimentos das peças, assim como quais casas elas podem ocupar e a lógica por trás do xadrez;</w:t>
      </w:r>
    </w:p>
    <w:p w:rsidR="00451B94" w:rsidP="7A6F2492" w:rsidRDefault="00451B94" w14:paraId="43842415" w14:textId="50114A3F">
      <w:pPr>
        <w:pStyle w:val="TF-ALNEA"/>
        <w:widowControl w:val="0"/>
        <w:tabs>
          <w:tab w:val="num" w:leader="none" w:pos="1077"/>
        </w:tabs>
        <w:spacing w:after="1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teste com usuários: efetuar testes de usabilidade com </w:t>
      </w: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público-alvo</w:t>
      </w:r>
      <w:r w:rsidRPr="7A6F2492" w:rsidR="2BA25A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;</w:t>
      </w:r>
    </w:p>
    <w:p w:rsidR="00451B94" w:rsidP="7A6F2492" w:rsidRDefault="00451B94" w14:paraId="01558F06" w14:textId="3E129F65">
      <w:pPr>
        <w:pStyle w:val="TF-TEXTO"/>
        <w:ind w:left="320" w:firstLine="0"/>
      </w:pPr>
      <w:r w:rsidR="498CDE42">
        <w:rPr/>
        <w:t xml:space="preserve">     </w:t>
      </w:r>
      <w:r w:rsidR="498CDE42">
        <w:rPr/>
        <w:t xml:space="preserve"> </w:t>
      </w:r>
      <w:r w:rsidR="00451B94">
        <w:rPr/>
        <w:t xml:space="preserve">As etapas serão realizadas nos períodos relacionados no </w:t>
      </w:r>
      <w:r>
        <w:fldChar w:fldCharType="begin"/>
      </w:r>
      <w:r>
        <w:instrText xml:space="preserve"> REF _Ref98650273 \h </w:instrText>
      </w:r>
      <w:r>
        <w:fldChar w:fldCharType="separate"/>
      </w:r>
      <w:r w:rsidR="006D2982">
        <w:rPr/>
        <w:t xml:space="preserve">Quadro </w:t>
      </w:r>
      <w:r w:rsidRPr="7A6F2492" w:rsidR="006D2982">
        <w:rPr>
          <w:noProof/>
        </w:rPr>
        <w:t>2</w:t>
      </w:r>
      <w:r>
        <w:fldChar w:fldCharType="end"/>
      </w:r>
      <w:r w:rsidR="00451B94">
        <w:rPr/>
        <w:t>.</w:t>
      </w:r>
    </w:p>
    <w:p w:rsidRPr="007E0D87" w:rsidR="00451B94" w:rsidP="005B2E12" w:rsidRDefault="0060060C" w14:paraId="4A5C9559" w14:textId="77777777">
      <w:pPr>
        <w:pStyle w:val="TF-LEGENDA"/>
      </w:pPr>
      <w:bookmarkStart w:name="_Ref98650273" w:id="4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D2982">
        <w:rPr>
          <w:noProof/>
        </w:rPr>
        <w:t>2</w:t>
      </w:r>
      <w:r>
        <w:fldChar w:fldCharType="end"/>
      </w:r>
      <w:bookmarkEnd w:id="41"/>
      <w:r w:rsidRPr="007E0D87" w:rsidR="00451B94">
        <w:t xml:space="preserve"> - Cronograma</w:t>
      </w:r>
    </w:p>
    <w:tbl>
      <w:tblPr>
        <w:tblW w:w="90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Pr="007E0D87" w:rsidR="00451B94" w:rsidTr="7A6F2492" w14:paraId="66A35E9D" w14:textId="77777777">
        <w:trPr>
          <w:cantSplit/>
        </w:trPr>
        <w:tc>
          <w:tcPr>
            <w:tcW w:w="617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5CDA4BB3" w14:textId="77777777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7A6F2492" w:rsidRDefault="00451B94" w14:paraId="3D970B90" w14:textId="4E42FCF5">
            <w:pPr>
              <w:pStyle w:val="TF-TEXTOQUADROCentralizado"/>
            </w:pPr>
            <w:r w:rsidRPr="7A6F2492" w:rsidR="08037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2024</w:t>
            </w:r>
          </w:p>
        </w:tc>
      </w:tr>
      <w:tr w:rsidRPr="007E0D87" w:rsidR="00451B94" w:rsidTr="7A6F2492" w14:paraId="24A61F86" w14:textId="77777777">
        <w:trPr>
          <w:cantSplit/>
        </w:trPr>
        <w:tc>
          <w:tcPr>
            <w:tcW w:w="6171" w:type="dxa"/>
            <w:tcBorders>
              <w:top w:val="nil"/>
              <w:left w:val="single" w:color="auto" w:sz="4" w:space="0"/>
              <w:bottom w:val="nil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24719BEE" w14:textId="77777777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  <w:tcMar/>
          </w:tcPr>
          <w:p w:rsidRPr="007E0D87" w:rsidR="00451B94" w:rsidP="7A6F2492" w:rsidRDefault="00451B94" w14:paraId="3577CCB5" w14:textId="2A908B16">
            <w:pPr>
              <w:pStyle w:val="TF-TEXTOQUADROCentralizado"/>
              <w:keepNext w:val="1"/>
              <w:keepLines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A6F2492" w:rsidR="08037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/>
          </w:tcPr>
          <w:p w:rsidRPr="007E0D87" w:rsidR="00451B94" w:rsidP="7A6F2492" w:rsidRDefault="00451B94" w14:paraId="4FF50E06" w14:textId="4EE48C87">
            <w:pPr>
              <w:pStyle w:val="TF-TEXTOQUADROCentralizado"/>
            </w:pPr>
            <w:r w:rsidRPr="7A6F2492" w:rsidR="08037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/>
          </w:tcPr>
          <w:p w:rsidRPr="007E0D87" w:rsidR="00451B94" w:rsidP="7A6F2492" w:rsidRDefault="00451B94" w14:paraId="0727E6F5" w14:textId="79340F8A">
            <w:pPr>
              <w:pStyle w:val="TF-TEXTOQUADROCentralizado"/>
            </w:pPr>
            <w:r w:rsidRPr="7A6F2492" w:rsidR="08037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abri.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  <w:tcMar/>
          </w:tcPr>
          <w:p w:rsidRPr="007E0D87" w:rsidR="00451B94" w:rsidP="7A6F2492" w:rsidRDefault="00451B94" w14:paraId="20D3F243" w14:textId="6432E4B8">
            <w:pPr>
              <w:pStyle w:val="TF-TEXTOQUADROCentralizado"/>
              <w:keepNext w:val="1"/>
              <w:keepLines w:val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A6F2492" w:rsidR="08037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mai.</w:t>
            </w:r>
          </w:p>
        </w:tc>
        <w:tc>
          <w:tcPr>
            <w:tcW w:w="573" w:type="dxa"/>
            <w:gridSpan w:val="2"/>
            <w:shd w:val="clear" w:color="auto" w:fill="A6A6A6" w:themeFill="background1" w:themeFillShade="A6"/>
            <w:tcMar/>
          </w:tcPr>
          <w:p w:rsidRPr="007E0D87" w:rsidR="00451B94" w:rsidP="7A6F2492" w:rsidRDefault="00451B94" w14:paraId="7E01C316" w14:textId="6DE2ED9D">
            <w:pPr>
              <w:pStyle w:val="TF-TEXTOQUADROCentralizado"/>
            </w:pPr>
            <w:r w:rsidRPr="7A6F2492" w:rsidR="08037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pt-BR"/>
              </w:rPr>
              <w:t>jun.</w:t>
            </w:r>
          </w:p>
        </w:tc>
      </w:tr>
      <w:tr w:rsidRPr="007E0D87" w:rsidR="00451B94" w:rsidTr="7A6F2492" w14:paraId="3EFCC0CF" w14:textId="77777777">
        <w:trPr>
          <w:cantSplit/>
        </w:trPr>
        <w:tc>
          <w:tcPr>
            <w:tcW w:w="6171" w:type="dxa"/>
            <w:tcBorders>
              <w:top w:val="nil"/>
              <w:left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14142D53" w14:textId="77777777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651B943B" w14:textId="7777777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6E12756C" w14:textId="7777777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552F8FD8" w14:textId="7777777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1CAE229E" w14:textId="7777777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5F72D65F" w14:textId="7777777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5396E595" w14:textId="7777777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5EF2749F" w14:textId="7777777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1670DC65" w14:textId="7777777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02C3C000" w14:textId="7777777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Pr="007E0D87" w:rsidR="00451B94" w:rsidP="00470C41" w:rsidRDefault="00451B94" w14:paraId="2AA9610C" w14:textId="77777777">
            <w:pPr>
              <w:pStyle w:val="TF-TEXTOQUADROCentralizado"/>
            </w:pPr>
            <w:r w:rsidRPr="007E0D87">
              <w:t>2</w:t>
            </w:r>
          </w:p>
        </w:tc>
      </w:tr>
      <w:tr w:rsidRPr="007E0D87" w:rsidR="00451B94" w:rsidTr="7A6F2492" w14:paraId="5A083E15" w14:textId="77777777">
        <w:trPr/>
        <w:tc>
          <w:tcPr>
            <w:tcW w:w="6171" w:type="dxa"/>
            <w:tcBorders>
              <w:left w:val="single" w:color="auto" w:sz="4" w:space="0"/>
            </w:tcBorders>
            <w:tcMar/>
          </w:tcPr>
          <w:p w:rsidRPr="007E0D87" w:rsidR="00451B94" w:rsidP="00470C41" w:rsidRDefault="00451B94" w14:paraId="017D9F91" w14:textId="732FCC0F">
            <w:pPr>
              <w:pStyle w:val="TF-TEXTOQUADRO"/>
            </w:pPr>
            <w:r w:rsidR="03D1A341">
              <w:rPr/>
              <w:t>levantamento bibliográfico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Pr="007E0D87" w:rsidR="00451B94" w:rsidP="00470C41" w:rsidRDefault="00451B94" w14:paraId="4B5F3366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Pr="007E0D87" w:rsidR="00451B94" w:rsidP="00470C41" w:rsidRDefault="00451B94" w14:paraId="1E43B2F7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263563AE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693DDBA8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0520A6E2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50AEE053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5FE0C125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4C5E7EFC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603A5B84" w14:textId="77777777">
            <w:pPr>
              <w:pStyle w:val="TF-TEXTOQUADROCentralizado"/>
            </w:pPr>
          </w:p>
        </w:tc>
        <w:tc>
          <w:tcPr>
            <w:tcW w:w="289" w:type="dxa"/>
            <w:tcMar/>
          </w:tcPr>
          <w:p w:rsidRPr="007E0D87" w:rsidR="00451B94" w:rsidP="00470C41" w:rsidRDefault="00451B94" w14:paraId="39D5CC37" w14:textId="77777777">
            <w:pPr>
              <w:pStyle w:val="TF-TEXTOQUADROCentralizado"/>
            </w:pPr>
          </w:p>
        </w:tc>
      </w:tr>
      <w:tr w:rsidRPr="007E0D87" w:rsidR="00451B94" w:rsidTr="7A6F2492" w14:paraId="731A34DF" w14:textId="77777777">
        <w:trPr/>
        <w:tc>
          <w:tcPr>
            <w:tcW w:w="6171" w:type="dxa"/>
            <w:tcBorders>
              <w:left w:val="single" w:color="auto" w:sz="4" w:space="0"/>
            </w:tcBorders>
            <w:tcMar/>
          </w:tcPr>
          <w:p w:rsidRPr="007E0D87" w:rsidR="00451B94" w:rsidP="00470C41" w:rsidRDefault="00451B94" w14:paraId="09429F3F" w14:textId="026BA5ED">
            <w:pPr>
              <w:pStyle w:val="TF-TEXTOQUADRO"/>
            </w:pPr>
            <w:r w:rsidR="03D1A341">
              <w:rPr/>
              <w:t>levantamento de requisitos</w:t>
            </w:r>
          </w:p>
        </w:tc>
        <w:tc>
          <w:tcPr>
            <w:tcW w:w="273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5BE3F1C7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52BF3A7B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shd w:val="clear" w:color="auto" w:fill="AEAAAA" w:themeFill="background2" w:themeFillShade="BF"/>
            <w:tcMar/>
          </w:tcPr>
          <w:p w:rsidRPr="007E0D87" w:rsidR="00451B94" w:rsidP="00470C41" w:rsidRDefault="00451B94" w14:paraId="0D335CB3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0677F49B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42EF8CEA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7AFDC618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74A585CB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0D0ABF59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color="auto" w:sz="4" w:space="0"/>
            </w:tcBorders>
            <w:tcMar/>
          </w:tcPr>
          <w:p w:rsidRPr="007E0D87" w:rsidR="00451B94" w:rsidP="00470C41" w:rsidRDefault="00451B94" w14:paraId="705B83E2" w14:textId="77777777">
            <w:pPr>
              <w:pStyle w:val="TF-TEXTOQUADROCentralizado"/>
            </w:pPr>
          </w:p>
        </w:tc>
        <w:tc>
          <w:tcPr>
            <w:tcW w:w="289" w:type="dxa"/>
            <w:tcMar/>
          </w:tcPr>
          <w:p w:rsidRPr="007E0D87" w:rsidR="00451B94" w:rsidP="00470C41" w:rsidRDefault="00451B94" w14:paraId="01DF6B0B" w14:textId="77777777">
            <w:pPr>
              <w:pStyle w:val="TF-TEXTOQUADROCentralizado"/>
            </w:pPr>
          </w:p>
        </w:tc>
      </w:tr>
      <w:tr w:rsidRPr="007E0D87" w:rsidR="00451B94" w:rsidTr="7A6F2492" w14:paraId="163ADF4C" w14:textId="77777777">
        <w:trPr/>
        <w:tc>
          <w:tcPr>
            <w:tcW w:w="6171" w:type="dxa"/>
            <w:tcBorders>
              <w:left w:val="single" w:color="auto" w:sz="4" w:space="0"/>
            </w:tcBorders>
            <w:tcMar/>
          </w:tcPr>
          <w:p w:rsidRPr="007E0D87" w:rsidR="00451B94" w:rsidP="00470C41" w:rsidRDefault="00451B94" w14:paraId="4F6B51D7" w14:textId="7BD1C9C3">
            <w:pPr>
              <w:pStyle w:val="TF-TEXTOQUADRO"/>
            </w:pPr>
            <w:r w:rsidR="03D1A341">
              <w:rPr/>
              <w:t>modelagem de diagramas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632F7534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2EB02C66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Pr="007E0D87" w:rsidR="00451B94" w:rsidP="00470C41" w:rsidRDefault="00451B94" w14:paraId="37A41D19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2DFD0BF8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5FC0F24C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081C3936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3DCB79CD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420C7541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72FB18E6" w14:textId="77777777">
            <w:pPr>
              <w:pStyle w:val="TF-TEXTOQUADROCentralizado"/>
            </w:pPr>
          </w:p>
        </w:tc>
        <w:tc>
          <w:tcPr>
            <w:tcW w:w="289" w:type="dxa"/>
            <w:tcMar/>
          </w:tcPr>
          <w:p w:rsidRPr="007E0D87" w:rsidR="00451B94" w:rsidP="00470C41" w:rsidRDefault="00451B94" w14:paraId="25F72B0A" w14:textId="77777777">
            <w:pPr>
              <w:pStyle w:val="TF-TEXTOQUADROCentralizado"/>
            </w:pPr>
          </w:p>
        </w:tc>
      </w:tr>
      <w:tr w:rsidRPr="007E0D87" w:rsidR="00451B94" w:rsidTr="7A6F2492" w14:paraId="261AAEE9" w14:textId="77777777">
        <w:trPr/>
        <w:tc>
          <w:tcPr>
            <w:tcW w:w="6171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Pr="007E0D87" w:rsidR="00451B94" w:rsidP="00470C41" w:rsidRDefault="00451B94" w14:paraId="6B953714" w14:textId="4F0FA31C">
            <w:pPr>
              <w:pStyle w:val="TF-TEXTOQUADRO"/>
            </w:pPr>
            <w:r w:rsidR="03D1A341">
              <w:rPr/>
              <w:t>desenvolvimento dos marcadores físicos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566EFD9D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7B0459E8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70FA0C5E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Pr="007E0D87" w:rsidR="00451B94" w:rsidP="00470C41" w:rsidRDefault="00451B94" w14:paraId="43B9725A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Pr="007E0D87" w:rsidR="00451B94" w:rsidP="00470C41" w:rsidRDefault="00451B94" w14:paraId="3C64B871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7F04A768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7097313F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73493073" w14:textId="7777777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59D4A1A3" w14:textId="77777777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color="auto" w:sz="4" w:space="0"/>
            </w:tcBorders>
            <w:tcMar/>
          </w:tcPr>
          <w:p w:rsidRPr="007E0D87" w:rsidR="00451B94" w:rsidP="00470C41" w:rsidRDefault="00451B94" w14:paraId="4D49DFC7" w14:textId="77777777">
            <w:pPr>
              <w:pStyle w:val="TF-TEXTOQUADROCentralizado"/>
            </w:pPr>
          </w:p>
        </w:tc>
      </w:tr>
      <w:tr w:rsidR="1256DEC9" w:rsidTr="7A6F2492" w14:paraId="02F42EEE">
        <w:trPr>
          <w:trHeight w:val="300"/>
        </w:trPr>
        <w:tc>
          <w:tcPr>
            <w:tcW w:w="6171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3D1A341" w:rsidP="1256DEC9" w:rsidRDefault="03D1A341" w14:paraId="66AAFF33" w14:textId="75CE78A2">
            <w:pPr>
              <w:pStyle w:val="TF-TEXTOQUADRO"/>
            </w:pPr>
            <w:r w:rsidR="03D1A341">
              <w:rPr/>
              <w:t>fazer o mapeamento dos marcadores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6078F423" w14:textId="622C216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7920D0C5" w14:textId="1671722D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57004D02" w14:textId="78D8982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2BE8F03F" w14:textId="3897F0B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666E5AE2" w14:textId="716ABD7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6DB7E460" w14:textId="01A8F782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10EEE8F6" w14:textId="369C179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13DE79A7" w14:textId="4C190153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5AD2DAA4" w14:textId="32DE1D5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77A720BE" w14:textId="780F912B">
            <w:pPr>
              <w:pStyle w:val="TF-TEXTOQUADROCentralizado"/>
            </w:pPr>
          </w:p>
        </w:tc>
      </w:tr>
      <w:tr w:rsidR="1256DEC9" w:rsidTr="7A6F2492" w14:paraId="279AE4B4">
        <w:trPr>
          <w:trHeight w:val="300"/>
        </w:trPr>
        <w:tc>
          <w:tcPr>
            <w:tcW w:w="6171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3D1A341" w:rsidP="1256DEC9" w:rsidRDefault="03D1A341" w14:paraId="31225D7A" w14:textId="1DBF2508">
            <w:pPr>
              <w:pStyle w:val="TF-TEXTOQUADRO"/>
            </w:pPr>
            <w:r w:rsidR="03D1A341">
              <w:rPr/>
              <w:t>integrar o vuforia com o motor de desenvolvimento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613AB44D" w14:textId="08F57702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7E522E92" w14:textId="369417E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2C030D7E" w14:textId="5168A5B2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48CE3A9F" w14:textId="283A6A6D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12CEB1D7" w14:textId="6ADD1452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6D49BA1A" w14:textId="6DDE6C1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508F3195" w14:textId="266E190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3893A135" w14:textId="437546F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339A5D0D" w14:textId="55B6592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13432B50" w14:textId="3FEE859B">
            <w:pPr>
              <w:pStyle w:val="TF-TEXTOQUADROCentralizado"/>
            </w:pPr>
          </w:p>
        </w:tc>
      </w:tr>
      <w:tr w:rsidR="1256DEC9" w:rsidTr="7A6F2492" w14:paraId="7AF2788A">
        <w:trPr>
          <w:trHeight w:val="300"/>
        </w:trPr>
        <w:tc>
          <w:tcPr>
            <w:tcW w:w="6171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3D1A341" w:rsidP="1256DEC9" w:rsidRDefault="03D1A341" w14:paraId="428FCFDD" w14:textId="386798E6">
            <w:pPr>
              <w:pStyle w:val="TF-TEXTOQUADRO"/>
            </w:pPr>
            <w:r w:rsidR="03D1A341">
              <w:rPr/>
              <w:t>desenvolver o jogo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4452B341" w14:textId="1A719ADD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60408A57" w14:textId="104F2E4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4222BFF8" w14:textId="5378017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7F095780" w14:textId="3C23C1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4585E6E9" w14:textId="608501C6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6A2F4124" w14:textId="208A29A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7F870B48" w14:textId="1AD7CE3C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66C0D3AD" w14:textId="7F938B6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5277480C" w14:textId="6B669722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2C36D5FF" w14:textId="69E1A5FB">
            <w:pPr>
              <w:pStyle w:val="TF-TEXTOQUADROCentralizado"/>
            </w:pPr>
          </w:p>
        </w:tc>
      </w:tr>
      <w:tr w:rsidR="1256DEC9" w:rsidTr="7A6F2492" w14:paraId="25F20873">
        <w:trPr>
          <w:trHeight w:val="300"/>
        </w:trPr>
        <w:tc>
          <w:tcPr>
            <w:tcW w:w="6171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3D1A341" w:rsidP="1256DEC9" w:rsidRDefault="03D1A341" w14:paraId="2D670B93" w14:textId="772735F7">
            <w:pPr>
              <w:pStyle w:val="TF-TEXTOQUADRO"/>
            </w:pPr>
            <w:r w:rsidR="03D1A341">
              <w:rPr/>
              <w:t>teste com usuários</w:t>
            </w:r>
          </w:p>
        </w:tc>
        <w:tc>
          <w:tcPr>
            <w:tcW w:w="273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1A274078" w14:textId="65F697E7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482CD1AA" w14:textId="717C358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3ED90B0A" w14:textId="027672ED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531F4EDB" w14:textId="5B9EE16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7A1923C8" w14:textId="2FA50D20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221235CC" w14:textId="3B6D7EE2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776323DF" w14:textId="69F9D67A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tcMar/>
          </w:tcPr>
          <w:p w:rsidR="1256DEC9" w:rsidP="1256DEC9" w:rsidRDefault="1256DEC9" w14:paraId="5B842B64" w14:textId="0FCD0A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0B115C23" w14:textId="179A2513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="1256DEC9" w:rsidP="1256DEC9" w:rsidRDefault="1256DEC9" w14:paraId="0A500140" w14:textId="03607A17">
            <w:pPr>
              <w:pStyle w:val="TF-TEXTOQUADROCentralizado"/>
            </w:pPr>
          </w:p>
        </w:tc>
      </w:tr>
    </w:tbl>
    <w:p w:rsidR="00FC4A9F" w:rsidP="00FC4A9F" w:rsidRDefault="00FC4A9F" w14:paraId="68B4DD69" w14:textId="77777777">
      <w:pPr>
        <w:pStyle w:val="TF-FONTE"/>
      </w:pPr>
      <w:r>
        <w:t>Fonte: elaborado pelo autor.</w:t>
      </w:r>
    </w:p>
    <w:p w:rsidRPr="007A1883" w:rsidR="00A307C7" w:rsidP="00424AD5" w:rsidRDefault="0037046F" w14:paraId="7D9EEAE5" w14:textId="77777777">
      <w:pPr>
        <w:pStyle w:val="Ttulo1"/>
        <w:rPr/>
      </w:pPr>
      <w:r w:rsidR="7CEE0B18">
        <w:rPr/>
        <w:t>REVISÃO BIBLIOGRÁFICA</w:t>
      </w:r>
    </w:p>
    <w:p w:rsidR="000B12B2" w:rsidP="7A6F2492" w:rsidRDefault="0037046F" w14:paraId="52EDFF5C" w14:textId="67087AC4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Este capítulo descreve brevemente sobre os assuntos que fundamentarão o estudo a ser realizado: Xadrez e Realidade aumentada.</w:t>
      </w:r>
    </w:p>
    <w:p w:rsidR="000B12B2" w:rsidP="7A6F2492" w:rsidRDefault="0037046F" w14:paraId="77D73B2D" w14:textId="7108598F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Com o crescimento ano a ano do número de jogadores de xadrez (FIDE, 2019), é importante que se tenha ferramentas para o ensino de crianças, para que elas tenham interesse desde cedo pelo </w:t>
      </w: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jogo.Conforme</w:t>
      </w: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vão se desenvolvendo como pessoas, vão também melhorar no jogo, podendo assim no futuro talvez até chegarem no posto de Grande Mestre, que é a maior titulação que se pode alcançar no xadrez. Outro ponto de interesse no ensino de xadrez para crianças são as capacidades que são melhoradas pelo jogo, capacidades como: aumentar a concentração, auxiliar na melhora da tomada de decisões e visão estratégica (COJOCARU, 2019), isso para o desenvolvimento da criança é interessante se ter desde cedo, para que com o seu desenvolvimento natural, essas capacidades evoluam junto.</w:t>
      </w:r>
    </w:p>
    <w:p w:rsidR="000B12B2" w:rsidP="7A6F2492" w:rsidRDefault="0037046F" w14:paraId="26F3BEC9" w14:textId="480C3917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O termo Realidade Aumentada teve sua criação considerada no ano de 1990, por Tom </w:t>
      </w: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Caudell</w:t>
      </w: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e David </w:t>
      </w: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Mizell</w:t>
      </w:r>
      <w:r w:rsidRPr="7A6F2492" w:rsidR="50656B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sendo assim um grande aliado para aproximar clientes e marcas. Podemos apontar um dos motivos pelo qual a utilização da realidade aumentada vir crescendo, a questão da popularização de smartphones com tecnologias como giroscópio e localização em tempo real, fazendo com que a interação entre o mundo real e o virtual possam se aproximar mais ainda (BERRYMAN, 2012).</w:t>
      </w:r>
    </w:p>
    <w:p w:rsidR="7A6F2492" w:rsidP="7A6F2492" w:rsidRDefault="7A6F2492" w14:paraId="77429137" w14:textId="52D46F12">
      <w:pPr>
        <w:pStyle w:val="TF-TEXTO"/>
        <w:spacing w:after="120"/>
        <w:ind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00451B94" w:rsidP="00F83A19" w:rsidRDefault="00451B94" w14:paraId="6FEAE5C1" w14:textId="77777777" w14:noSpellErr="1">
      <w:pPr>
        <w:pStyle w:val="TF-refernciasbibliogrficasTTULO"/>
      </w:pPr>
      <w:bookmarkStart w:name="_Toc351015602" w:id="42"/>
      <w:bookmarkEnd w:id="26"/>
      <w:bookmarkEnd w:id="27"/>
      <w:bookmarkEnd w:id="28"/>
      <w:bookmarkEnd w:id="29"/>
      <w:bookmarkEnd w:id="30"/>
      <w:bookmarkEnd w:id="31"/>
      <w:bookmarkEnd w:id="32"/>
      <w:r w:rsidR="72113DB8">
        <w:rPr/>
        <w:t>Referências</w:t>
      </w:r>
      <w:bookmarkEnd w:id="42"/>
    </w:p>
    <w:p w:rsidR="5C407DB1" w:rsidP="1256DEC9" w:rsidRDefault="5C407DB1" w14:paraId="23EB11BB" w14:textId="0A967255">
      <w:pPr>
        <w:pStyle w:val="TF-refernciasITEM"/>
      </w:pPr>
      <w:r w:rsidR="5C407DB1">
        <w:rPr/>
        <w:t>BERRYMAN, Donna R. Augmented reality: a review. Medical reference services quarterly, v. 31, n. 2, p. 212-218, 2012.</w:t>
      </w:r>
    </w:p>
    <w:p w:rsidR="5C407DB1" w:rsidP="1256DEC9" w:rsidRDefault="5C407DB1" w14:paraId="116D5069" w14:textId="0D111C2F">
      <w:pPr>
        <w:pStyle w:val="TF-refernciasITEM"/>
      </w:pPr>
      <w:r w:rsidR="5C407DB1">
        <w:rPr/>
        <w:t>CERRÓN, Fredy; VILLANUEVA, Ricardo; BARRIENTOS, Alfredo. Multiplayer Chess Game Development Using Augmented Reality and 3D Models. In: 2023 11th International Conference on Information and Education Technology (ICIET). IEEE, 2023. p. 562-566.</w:t>
      </w:r>
    </w:p>
    <w:p w:rsidR="5C407DB1" w:rsidP="1256DEC9" w:rsidRDefault="5C407DB1" w14:paraId="7C0201C2" w14:textId="6FA06B59">
      <w:pPr>
        <w:pStyle w:val="TF-refernciasITEM"/>
      </w:pPr>
      <w:r w:rsidR="5C407DB1">
        <w:rPr/>
        <w:t>CHEN, Yen-Fu et al. A cognitive-based board game with augmented reality for older adults: Development and usability study. JMIR serious games, v. 8, n. 4, p. e22007, 2020.</w:t>
      </w:r>
    </w:p>
    <w:p w:rsidR="5C407DB1" w:rsidP="1256DEC9" w:rsidRDefault="5C407DB1" w14:paraId="2DF32707" w14:textId="28B98F08">
      <w:pPr>
        <w:pStyle w:val="TF-refernciasITEM"/>
      </w:pPr>
      <w:r w:rsidR="5C407DB1">
        <w:rPr/>
        <w:t>COJOCARU, Viorel et al. A New Perspective Of Teaching Chess To Kids. European Proceedings of Social and Behavioural Sciences, v. 55.</w:t>
      </w:r>
    </w:p>
    <w:p w:rsidR="5C407DB1" w:rsidP="1256DEC9" w:rsidRDefault="5C407DB1" w14:paraId="16ED5B44" w14:textId="796262D4">
      <w:pPr>
        <w:pStyle w:val="TF-refernciasITEM"/>
      </w:pPr>
      <w:r w:rsidR="5C407DB1">
        <w:rPr/>
        <w:t xml:space="preserve">Rating analytics: The number of rated chess players goes up, FIDE, 23 dez. 2019, Disponível em: </w:t>
      </w:r>
      <w:r w:rsidR="5C407DB1">
        <w:rPr/>
        <w:t>https://www.fide.com/news/288</w:t>
      </w:r>
      <w:r w:rsidR="5C407DB1">
        <w:rPr/>
        <w:t>. Acessado em 26 set. 2023.</w:t>
      </w:r>
    </w:p>
    <w:p w:rsidR="5C407DB1" w:rsidP="1256DEC9" w:rsidRDefault="5C407DB1" w14:paraId="09C850C7" w14:textId="7D647EFF">
      <w:pPr>
        <w:pStyle w:val="TF-refernciasITEM"/>
      </w:pPr>
      <w:r w:rsidR="5C407DB1">
        <w:rPr/>
        <w:t>RIZOV, Tashko; ĐOKIĆ, Jelena; TASEVSKI, Milan. Design of a board game with augmented reality. FME transactions, v. 47, n. 2, p. 253-257, 2019.</w:t>
      </w:r>
    </w:p>
    <w:p w:rsidR="5C407DB1" w:rsidP="1256DEC9" w:rsidRDefault="5C407DB1" w14:paraId="0321ED6D" w14:textId="6F0E1EB6">
      <w:pPr>
        <w:pStyle w:val="TF-refernciasITEM"/>
      </w:pPr>
      <w:r w:rsidR="5C407DB1">
        <w:rPr/>
        <w:t>SILVA, Danilo Lazarte. Xadrez na educação física escolar: da especificidade à interdisciplinaridade. 2023.</w:t>
      </w:r>
    </w:p>
    <w:p w:rsidR="5C407DB1" w:rsidP="1256DEC9" w:rsidRDefault="5C407DB1" w14:paraId="311F8788" w14:textId="60BA136C">
      <w:pPr>
        <w:pStyle w:val="TF-refernciasITEM"/>
      </w:pPr>
      <w:r w:rsidR="5C407DB1">
        <w:rPr/>
        <w:t>YUSOF, Cik Suhaimi et al. Collaborative augmented reality for chess game in handheld devices. In: 2019 IEEE Conference on Graphics and Media (GAME). IEEE, 2019. p. 32-37.</w:t>
      </w:r>
    </w:p>
    <w:p w:rsidR="1256DEC9" w:rsidP="1256DEC9" w:rsidRDefault="1256DEC9" w14:paraId="46B76A85" w14:textId="1815A4A5">
      <w:pPr>
        <w:pStyle w:val="TF-refernciasITEM"/>
      </w:pPr>
    </w:p>
    <w:p w:rsidR="1256DEC9" w:rsidP="1256DEC9" w:rsidRDefault="1256DEC9" w14:paraId="1E3D8D42" w14:textId="137125DF">
      <w:pPr>
        <w:pStyle w:val="TF-refernciasITEM"/>
      </w:pPr>
    </w:p>
    <w:p w:rsidR="0000224C" w:rsidP="00770837" w:rsidRDefault="0000224C" w14:paraId="62891F76" w14:textId="7777777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orient="portrait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1DE" w:rsidRDefault="009261DE" w14:paraId="5D41028E" w14:textId="77777777">
      <w:r>
        <w:separator/>
      </w:r>
    </w:p>
  </w:endnote>
  <w:endnote w:type="continuationSeparator" w:id="0">
    <w:p w:rsidR="009261DE" w:rsidRDefault="009261DE" w14:paraId="3E7199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AC5" w:rsidP="0039426D" w:rsidRDefault="00347AC5" w14:paraId="08C59D63" w14:textId="77777777">
    <w:pPr>
      <w:pStyle w:val="Rodap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347AC5" w:rsidP="00347AC5" w:rsidRDefault="00347AC5" w14:paraId="2033A4BA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AC5" w:rsidP="0039426D" w:rsidRDefault="00347AC5" w14:paraId="43DBE1EB" w14:textId="77777777">
    <w:pPr>
      <w:pStyle w:val="Rodap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47AC5" w:rsidP="00347AC5" w:rsidRDefault="00347AC5" w14:paraId="6576D15B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1DE" w:rsidRDefault="009261DE" w14:paraId="5E16DE46" w14:textId="77777777">
      <w:r>
        <w:separator/>
      </w:r>
    </w:p>
  </w:footnote>
  <w:footnote w:type="continuationSeparator" w:id="0">
    <w:p w:rsidR="009261DE" w:rsidRDefault="009261DE" w14:paraId="4FCE754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0BFA" w:rsidRDefault="00320BFA" w14:paraId="0D8620BB" w14:textId="7777777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:rsidTr="006746CA" w14:paraId="4B437F11" w14:textId="77777777">
      <w:tc>
        <w:tcPr>
          <w:tcW w:w="3227" w:type="dxa"/>
          <w:shd w:val="clear" w:color="auto" w:fill="auto"/>
        </w:tcPr>
        <w:p w:rsidR="00320BFA" w:rsidP="00F31359" w:rsidRDefault="00320BFA" w14:paraId="3631B2AE" w14:textId="77777777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:rsidR="00320BFA" w:rsidP="00F31359" w:rsidRDefault="00320BFA" w14:paraId="2BA09B2C" w14:textId="77777777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:rsidR="00320BFA" w:rsidP="00F31359" w:rsidRDefault="00320BFA" w14:paraId="4B6DB848" w14:textId="77777777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:rsidR="00320BFA" w:rsidRDefault="00320BFA" w14:paraId="776E9201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49fc7bc5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86a8ad1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b40206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d511d5e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1c2ad58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d20731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df4c0d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c15a2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77" w:hanging="397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/>
    </w:lvl>
    <w:lvl w:ilvl="1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  <w:rPr/>
    </w:lvl>
    <w:lvl w:ilvl="2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  <w:rPr/>
    </w:lvl>
    <w:lvl w:ilvl="3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  <w:rPr/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hint="default" w:ascii="Courier New" w:hAnsi="Courier New" w:cs="Times New Roman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hint="default" w:ascii="Courier New" w:hAnsi="Courier New" w:cs="Times New Roman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hint="default" w:ascii="Courier New" w:hAnsi="Courier New" w:cs="Times New Roman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hint="default" w:ascii="Wingdings" w:hAnsi="Wingdings"/>
      </w:rPr>
    </w:lvl>
  </w:abstractNum>
  <w:num w:numId="27">
    <w:abstractNumId w:val="14"/>
  </w:num>
  <w:num w:numId="26">
    <w:abstractNumId w:val="13"/>
  </w:num>
  <w:num w:numId="25">
    <w:abstractNumId w:val="12"/>
  </w:num>
  <w:num w:numId="24">
    <w:abstractNumId w:val="11"/>
  </w:num>
  <w:num w:numId="23">
    <w:abstractNumId w:val="10"/>
  </w:num>
  <w:num w:numId="22">
    <w:abstractNumId w:val="9"/>
  </w:num>
  <w:num w:numId="21">
    <w:abstractNumId w:val="8"/>
  </w:num>
  <w:num w:numId="20">
    <w:abstractNumId w:val="7"/>
  </w: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5434200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46854708">
    <w:abstractNumId w:val="2"/>
  </w:num>
  <w:num w:numId="8" w16cid:durableId="148978359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03029060">
    <w:abstractNumId w:val="5"/>
  </w:num>
  <w:num w:numId="10" w16cid:durableId="2507457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021"/>
    <w:rsid w:val="00312CEA"/>
    <w:rsid w:val="00320BFA"/>
    <w:rsid w:val="0032378D"/>
    <w:rsid w:val="003255B3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261DE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1111D93"/>
    <w:rsid w:val="037F9B04"/>
    <w:rsid w:val="0387888A"/>
    <w:rsid w:val="03D1A341"/>
    <w:rsid w:val="043402ED"/>
    <w:rsid w:val="0510ABF0"/>
    <w:rsid w:val="05E48EB6"/>
    <w:rsid w:val="06519CEC"/>
    <w:rsid w:val="07C6E18D"/>
    <w:rsid w:val="08037413"/>
    <w:rsid w:val="0810EC98"/>
    <w:rsid w:val="0891063A"/>
    <w:rsid w:val="0A68688A"/>
    <w:rsid w:val="0AB7FFD9"/>
    <w:rsid w:val="0B1DAF86"/>
    <w:rsid w:val="0BC1F9B1"/>
    <w:rsid w:val="0C53D03A"/>
    <w:rsid w:val="0CB97FE7"/>
    <w:rsid w:val="0DEFA09B"/>
    <w:rsid w:val="0E222DC3"/>
    <w:rsid w:val="0E2D77F1"/>
    <w:rsid w:val="0E555048"/>
    <w:rsid w:val="0E782F4E"/>
    <w:rsid w:val="0E78B3DA"/>
    <w:rsid w:val="0F2C38BC"/>
    <w:rsid w:val="0F6003FB"/>
    <w:rsid w:val="0FF120A9"/>
    <w:rsid w:val="105D20C4"/>
    <w:rsid w:val="118CF10A"/>
    <w:rsid w:val="1256DEC9"/>
    <w:rsid w:val="14C491CC"/>
    <w:rsid w:val="1837647C"/>
    <w:rsid w:val="18613038"/>
    <w:rsid w:val="18F2C904"/>
    <w:rsid w:val="1B474626"/>
    <w:rsid w:val="1C068060"/>
    <w:rsid w:val="1D2CA834"/>
    <w:rsid w:val="1EBEE56C"/>
    <w:rsid w:val="225A66F6"/>
    <w:rsid w:val="2360F431"/>
    <w:rsid w:val="23F63757"/>
    <w:rsid w:val="23FAFE86"/>
    <w:rsid w:val="28759972"/>
    <w:rsid w:val="28874141"/>
    <w:rsid w:val="28DE9961"/>
    <w:rsid w:val="28E45ADD"/>
    <w:rsid w:val="296956D0"/>
    <w:rsid w:val="2A2311A2"/>
    <w:rsid w:val="2BA25A0E"/>
    <w:rsid w:val="2D575BC5"/>
    <w:rsid w:val="2EA8BAF1"/>
    <w:rsid w:val="2F5C3272"/>
    <w:rsid w:val="2FD9C623"/>
    <w:rsid w:val="300D9162"/>
    <w:rsid w:val="311694AA"/>
    <w:rsid w:val="31352F58"/>
    <w:rsid w:val="3371387D"/>
    <w:rsid w:val="35F09FF4"/>
    <w:rsid w:val="368137F5"/>
    <w:rsid w:val="383AE71B"/>
    <w:rsid w:val="392A5D63"/>
    <w:rsid w:val="3C108733"/>
    <w:rsid w:val="3D4D6246"/>
    <w:rsid w:val="3E14D45F"/>
    <w:rsid w:val="402F1B7F"/>
    <w:rsid w:val="40CB16D9"/>
    <w:rsid w:val="4171D6AF"/>
    <w:rsid w:val="42008F6A"/>
    <w:rsid w:val="4276D479"/>
    <w:rsid w:val="42F38079"/>
    <w:rsid w:val="433867BB"/>
    <w:rsid w:val="4480105C"/>
    <w:rsid w:val="452061F5"/>
    <w:rsid w:val="464547D2"/>
    <w:rsid w:val="466BC6BE"/>
    <w:rsid w:val="476A8789"/>
    <w:rsid w:val="498CDE42"/>
    <w:rsid w:val="49C2F774"/>
    <w:rsid w:val="4C0C7BE8"/>
    <w:rsid w:val="4C89273F"/>
    <w:rsid w:val="4DF66097"/>
    <w:rsid w:val="4F564858"/>
    <w:rsid w:val="50656B97"/>
    <w:rsid w:val="50BB1EC9"/>
    <w:rsid w:val="50DB72C3"/>
    <w:rsid w:val="5273CFE6"/>
    <w:rsid w:val="562A6975"/>
    <w:rsid w:val="574CA6DD"/>
    <w:rsid w:val="5888B1BF"/>
    <w:rsid w:val="58A36422"/>
    <w:rsid w:val="58D1D693"/>
    <w:rsid w:val="5A16C2AA"/>
    <w:rsid w:val="5B948C6C"/>
    <w:rsid w:val="5BF432C5"/>
    <w:rsid w:val="5C097755"/>
    <w:rsid w:val="5C407DB1"/>
    <w:rsid w:val="5E7AA41F"/>
    <w:rsid w:val="5F790A95"/>
    <w:rsid w:val="6272289C"/>
    <w:rsid w:val="64631E88"/>
    <w:rsid w:val="6649F9CB"/>
    <w:rsid w:val="6696DE78"/>
    <w:rsid w:val="66E675D8"/>
    <w:rsid w:val="673C3CBD"/>
    <w:rsid w:val="685A1949"/>
    <w:rsid w:val="688569F2"/>
    <w:rsid w:val="68D80D1E"/>
    <w:rsid w:val="68E7FA5D"/>
    <w:rsid w:val="693E2598"/>
    <w:rsid w:val="6A54ABB0"/>
    <w:rsid w:val="6AB119B9"/>
    <w:rsid w:val="6CFA35B5"/>
    <w:rsid w:val="6EB27693"/>
    <w:rsid w:val="6F1A9F3F"/>
    <w:rsid w:val="6F573BE1"/>
    <w:rsid w:val="70362026"/>
    <w:rsid w:val="71205B3D"/>
    <w:rsid w:val="72113DB8"/>
    <w:rsid w:val="721D200A"/>
    <w:rsid w:val="7296CA29"/>
    <w:rsid w:val="72D143DC"/>
    <w:rsid w:val="72DBCA38"/>
    <w:rsid w:val="73EC7BAA"/>
    <w:rsid w:val="7507F6F3"/>
    <w:rsid w:val="753967F2"/>
    <w:rsid w:val="75CE6AEB"/>
    <w:rsid w:val="76A3C754"/>
    <w:rsid w:val="776A3B4C"/>
    <w:rsid w:val="79060BAD"/>
    <w:rsid w:val="791F5D0B"/>
    <w:rsid w:val="7939B273"/>
    <w:rsid w:val="7A13C8C8"/>
    <w:rsid w:val="7A287F08"/>
    <w:rsid w:val="7A6F2492"/>
    <w:rsid w:val="7AA1DC0E"/>
    <w:rsid w:val="7BFAE8AA"/>
    <w:rsid w:val="7C3DAC6F"/>
    <w:rsid w:val="7CEE0B18"/>
    <w:rsid w:val="7D6FA27D"/>
    <w:rsid w:val="7E00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F-TEXTO" w:customStyle="1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styleId="TF-capaCABEALHO" w:customStyle="1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styleId="TF-capaTTULO" w:customStyle="1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styleId="TF-capaAUTOR" w:customStyle="1">
    <w:name w:val="TF-capa AUTOR"/>
    <w:semiHidden/>
    <w:pPr>
      <w:spacing w:before="720"/>
      <w:jc w:val="right"/>
    </w:pPr>
    <w:rPr>
      <w:b/>
      <w:caps/>
      <w:sz w:val="24"/>
    </w:rPr>
  </w:style>
  <w:style w:type="paragraph" w:styleId="TF-capaID" w:customStyle="1">
    <w:name w:val="TF-capa ID"/>
    <w:semiHidden/>
    <w:pPr>
      <w:jc w:val="right"/>
    </w:pPr>
    <w:rPr>
      <w:b/>
      <w:caps/>
      <w:sz w:val="24"/>
    </w:rPr>
  </w:style>
  <w:style w:type="paragraph" w:styleId="TF-folharostoAUTOR" w:customStyle="1">
    <w:name w:val="TF-folha rosto AUTOR"/>
    <w:basedOn w:val="TF-capaAUTOR"/>
    <w:semiHidden/>
    <w:pPr>
      <w:widowControl w:val="0"/>
      <w:spacing w:before="0"/>
      <w:jc w:val="center"/>
    </w:pPr>
  </w:style>
  <w:style w:type="paragraph" w:styleId="TF-folharostoFINALIDADE" w:customStyle="1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styleId="TF-folharostoTTULO" w:customStyle="1">
    <w:name w:val="TF-folha rosto TÍTULO"/>
    <w:basedOn w:val="TF-capaTTULO"/>
    <w:semiHidden/>
    <w:pPr>
      <w:spacing w:before="2000"/>
    </w:pPr>
  </w:style>
  <w:style w:type="paragraph" w:styleId="TF-autor" w:customStyle="1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styleId="TF-folharostoANO" w:customStyle="1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styleId="TF-folharostoID" w:customStyle="1">
    <w:name w:val="TF-folha rosto ID"/>
    <w:basedOn w:val="TF-capaID"/>
    <w:semiHidden/>
  </w:style>
  <w:style w:type="paragraph" w:styleId="TF-folhaaprovaoTTULO" w:customStyle="1">
    <w:name w:val="TF-folha aprovação TÍTULO"/>
    <w:basedOn w:val="TF-capaTTULO"/>
    <w:semiHidden/>
    <w:pPr>
      <w:pageBreakBefore/>
      <w:spacing w:before="0"/>
    </w:pPr>
  </w:style>
  <w:style w:type="paragraph" w:styleId="TF-folhaaprovaoPOR" w:customStyle="1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styleId="TF-folhaaprovaoAUTOR" w:customStyle="1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styleId="TF-folhaaprovaoASSINATURA" w:customStyle="1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styleId="TF-folhaaprovaoFUNO" w:customStyle="1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styleId="TF-folhaaprovaoDATA" w:customStyle="1">
    <w:name w:val="TF-folha aprovação DATA"/>
    <w:semiHidden/>
    <w:pPr>
      <w:keepLines/>
      <w:jc w:val="center"/>
    </w:pPr>
    <w:rPr>
      <w:color w:val="000000"/>
      <w:sz w:val="24"/>
    </w:rPr>
  </w:style>
  <w:style w:type="paragraph" w:styleId="TF-folhaaprovaoFINALIDADE" w:customStyle="1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styleId="TF-capaLOCAL" w:customStyle="1">
    <w:name w:val="TF-capa LOCAL"/>
    <w:next w:val="TF-capaANO"/>
    <w:semiHidden/>
    <w:pPr>
      <w:jc w:val="center"/>
    </w:pPr>
    <w:rPr>
      <w:b/>
      <w:caps/>
      <w:sz w:val="24"/>
    </w:rPr>
  </w:style>
  <w:style w:type="paragraph" w:styleId="TF-capaANO" w:customStyle="1">
    <w:name w:val="TF-capa ANO"/>
    <w:next w:val="TF-capaID"/>
    <w:semiHidden/>
    <w:pPr>
      <w:jc w:val="center"/>
    </w:pPr>
    <w:rPr>
      <w:b/>
      <w:caps/>
      <w:sz w:val="24"/>
    </w:rPr>
  </w:style>
  <w:style w:type="paragraph" w:styleId="TF-folharostoLOCAL" w:customStyle="1">
    <w:name w:val="TF-folha rosto LOCAL"/>
    <w:semiHidden/>
    <w:pPr>
      <w:jc w:val="center"/>
    </w:pPr>
    <w:rPr>
      <w:b/>
      <w:caps/>
      <w:sz w:val="24"/>
    </w:rPr>
  </w:style>
  <w:style w:type="paragraph" w:styleId="TF-dedicatria" w:customStyle="1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styleId="TF-agradecimentosTEXTO" w:customStyle="1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F-epgrafeTEXTO" w:customStyle="1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styleId="TF-epgrafeAUTOR" w:customStyle="1">
    <w:name w:val="TF-epígrafe AUTOR"/>
    <w:semiHidden/>
    <w:pPr>
      <w:spacing w:before="120" w:line="480" w:lineRule="auto"/>
      <w:jc w:val="right"/>
    </w:pPr>
    <w:rPr>
      <w:sz w:val="24"/>
    </w:rPr>
  </w:style>
  <w:style w:type="paragraph" w:styleId="TF-abstractTTULO" w:customStyle="1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styleId="TF-abstractTEXTO" w:customStyle="1">
    <w:name w:val="TF-abstract TEXTO"/>
    <w:basedOn w:val="TF-resumoTEXTO"/>
    <w:next w:val="TF-abstractKEY-WORDS"/>
    <w:semiHidden/>
  </w:style>
  <w:style w:type="paragraph" w:styleId="TF-resumoTEXTO" w:customStyle="1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styleId="TF-resumoPALAVRAS-CHAVE" w:customStyle="1">
    <w:name w:val="TF-resumo PALAVRAS-CHAVE"/>
    <w:basedOn w:val="TF-resumoTEXTO"/>
    <w:semiHidden/>
    <w:rsid w:val="005A4952"/>
    <w:pPr>
      <w:spacing w:before="240"/>
    </w:pPr>
  </w:style>
  <w:style w:type="paragraph" w:styleId="TF-abstractKEY-WORDS" w:customStyle="1">
    <w:name w:val="TF-abstract KEY-WORDS"/>
    <w:basedOn w:val="TF-resumoPALAVRAS-CHAVE"/>
    <w:semiHidden/>
  </w:style>
  <w:style w:type="paragraph" w:styleId="TF-listadeilustraesTTULO" w:customStyle="1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styleId="TF-listadetabelasTTULO" w:customStyle="1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styleId="TF-TEXTOQUADRO" w:customStyle="1">
    <w:name w:val="TF-TEXTO QUADRO"/>
    <w:rsid w:val="00640352"/>
    <w:pPr>
      <w:keepNext/>
      <w:keepLines/>
    </w:pPr>
  </w:style>
  <w:style w:type="paragraph" w:styleId="TF-listadesmbolosTTULO" w:customStyle="1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styleId="TF-listadesmbolosITEM" w:customStyle="1">
    <w:name w:val="TF-lista de símbolos ITEM"/>
    <w:basedOn w:val="TF-listadesiglasITEM"/>
    <w:semiHidden/>
  </w:style>
  <w:style w:type="paragraph" w:styleId="TF-listadesiglasITEM" w:customStyle="1">
    <w:name w:val="TF-lista de siglas ITEM"/>
    <w:semiHidden/>
    <w:pPr>
      <w:spacing w:line="480" w:lineRule="auto"/>
      <w:jc w:val="both"/>
    </w:pPr>
    <w:rPr>
      <w:sz w:val="24"/>
    </w:rPr>
  </w:style>
  <w:style w:type="paragraph" w:styleId="TF-sumrioTTULO" w:customStyle="1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styleId="TF-refernciasbibliogrficasTTULO" w:customStyle="1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styleId="TF-refernciasITEM" w:customStyle="1">
    <w:name w:val="TF-referências ITEM"/>
    <w:rsid w:val="00640352"/>
    <w:pPr>
      <w:keepLines/>
      <w:spacing w:after="120"/>
    </w:pPr>
  </w:style>
  <w:style w:type="paragraph" w:styleId="TF-SUBALNEAnvel1" w:customStyle="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styleId="TF-ALNEA" w:customStyle="1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styleId="TF-resumoTTULO" w:customStyle="1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styleId="TF-SUBALNEAnvel2" w:customStyle="1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</w:style>
  <w:style w:type="character" w:styleId="CabealhoCarter" w:customStyle="1">
    <w:name w:val="Cabeçalho Caráte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arte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styleId="RodapCarter" w:customStyle="1">
    <w:name w:val="Rodapé Caráter"/>
    <w:link w:val="Rodap"/>
    <w:uiPriority w:val="99"/>
    <w:rsid w:val="004661F2"/>
    <w:rPr>
      <w:szCs w:val="24"/>
    </w:rPr>
  </w:style>
  <w:style w:type="character" w:styleId="Nmerodepgina">
    <w:name w:val="page number"/>
    <w:basedOn w:val="Tipodeletrapredefinidodopargrafo"/>
    <w:semiHidden/>
  </w:style>
  <w:style w:type="paragraph" w:styleId="ndice2">
    <w:name w:val="toc 2"/>
    <w:basedOn w:val="ndice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ndice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ndice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ndice4">
    <w:name w:val="toc 4"/>
    <w:basedOn w:val="ndice3"/>
    <w:next w:val="ndice3"/>
    <w:autoRedefine/>
    <w:uiPriority w:val="39"/>
    <w:pPr>
      <w:tabs>
        <w:tab w:val="left" w:pos="709"/>
      </w:tabs>
      <w:ind w:left="709" w:hanging="709"/>
    </w:pPr>
  </w:style>
  <w:style w:type="paragraph" w:styleId="ndice5">
    <w:name w:val="toc 5"/>
    <w:basedOn w:val="ndice4"/>
    <w:autoRedefine/>
    <w:uiPriority w:val="39"/>
    <w:pPr>
      <w:tabs>
        <w:tab w:val="left" w:pos="993"/>
      </w:tabs>
      <w:ind w:left="992" w:hanging="992"/>
    </w:pPr>
  </w:style>
  <w:style w:type="paragraph" w:styleId="ndice6">
    <w:name w:val="toc 6"/>
    <w:basedOn w:val="ndice5"/>
    <w:autoRedefine/>
    <w:semiHidden/>
    <w:pPr>
      <w:tabs>
        <w:tab w:val="left" w:pos="1134"/>
      </w:tabs>
      <w:ind w:left="1134" w:hanging="1134"/>
    </w:pPr>
  </w:style>
  <w:style w:type="paragraph" w:styleId="ndice7">
    <w:name w:val="toc 7"/>
    <w:basedOn w:val="ndice6"/>
    <w:autoRedefine/>
    <w:semiHidden/>
    <w:pPr>
      <w:tabs>
        <w:tab w:val="left" w:pos="1276"/>
      </w:tabs>
      <w:ind w:left="1276" w:hanging="1276"/>
    </w:pPr>
  </w:style>
  <w:style w:type="paragraph" w:styleId="ndice8">
    <w:name w:val="toc 8"/>
    <w:basedOn w:val="ndice7"/>
    <w:autoRedefine/>
    <w:semiHidden/>
    <w:pPr>
      <w:tabs>
        <w:tab w:val="left" w:pos="1418"/>
      </w:tabs>
      <w:ind w:left="1418" w:hanging="1418"/>
    </w:pPr>
  </w:style>
  <w:style w:type="paragraph" w:styleId="ndice9">
    <w:name w:val="toc 9"/>
    <w:basedOn w:val="ndice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iperligao">
    <w:name w:val="Hyperlink"/>
    <w:uiPriority w:val="99"/>
    <w:rsid w:val="006426D5"/>
    <w:rPr>
      <w:noProof/>
      <w:color w:val="0000FF"/>
      <w:u w:val="single"/>
    </w:rPr>
  </w:style>
  <w:style w:type="paragraph" w:styleId="TF-apndiceTTULO" w:customStyle="1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styleId="TF-anexoTTULO" w:customStyle="1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styleId="TF-texto-figuracommoldura" w:customStyle="1">
    <w:name w:val="TF-texto-figura com moldura"/>
    <w:next w:val="TF-ilustraoFONTE"/>
    <w:semiHidden/>
    <w:pPr>
      <w:keepNext/>
      <w:keepLines/>
      <w:framePr w:vSpace="142" w:hSpace="142" w:wrap="notBeside" w:hAnchor="text" w:vAnchor="text" w:xAlign="center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360"/>
      <w:jc w:val="center"/>
    </w:pPr>
    <w:rPr>
      <w:rFonts w:ascii="Times" w:hAnsi="Times"/>
      <w:sz w:val="24"/>
    </w:rPr>
  </w:style>
  <w:style w:type="paragraph" w:styleId="TF-ilustraoFONTE" w:customStyle="1">
    <w:name w:val="TF-ilustração FONTE"/>
    <w:next w:val="Normal"/>
    <w:semiHidden/>
    <w:rsid w:val="002440B0"/>
    <w:pPr>
      <w:keepNext/>
    </w:pPr>
  </w:style>
  <w:style w:type="paragraph" w:styleId="TF-textocompargrafo" w:customStyle="1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styleId="TF-agradecimentosTTULO" w:customStyle="1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styleId="TF-LEGENDA" w:customStyle="1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styleId="TF-listadesiglasTTULO" w:customStyle="1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styleId="TF-TTULO" w:customStyle="1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styleId="TF-CITAO" w:customStyle="1">
    <w:name w:val="TF-CITAÇÃO"/>
    <w:next w:val="TF-TEXTO"/>
    <w:pPr>
      <w:widowControl w:val="0"/>
      <w:spacing w:after="160"/>
      <w:ind w:left="2268"/>
      <w:jc w:val="both"/>
    </w:pPr>
  </w:style>
  <w:style w:type="paragraph" w:styleId="TF-tabelaFONTE" w:customStyle="1">
    <w:name w:val="TF-tabela FONTE"/>
    <w:basedOn w:val="TF-ilustraoFONTE"/>
    <w:semiHidden/>
    <w:pPr>
      <w:spacing w:after="160"/>
    </w:pPr>
  </w:style>
  <w:style w:type="paragraph" w:styleId="xl24" w:customStyle="1">
    <w:name w:val="xl24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styleId="TF-xAvalITEMTABELA" w:customStyle="1">
    <w:name w:val="TF-xAval ITEM TABELA"/>
    <w:basedOn w:val="TF-xAvalITEMDETALHE"/>
    <w:rsid w:val="00320BFA"/>
    <w:pPr>
      <w:ind w:left="0"/>
      <w:jc w:val="center"/>
    </w:pPr>
  </w:style>
  <w:style w:type="paragraph" w:styleId="TF-ilustraoTEXTO" w:customStyle="1">
    <w:name w:val="TF-ilustração TEXTO"/>
    <w:semiHidden/>
    <w:pPr>
      <w:keepNext/>
    </w:pPr>
    <w:rPr>
      <w:sz w:val="22"/>
    </w:rPr>
  </w:style>
  <w:style w:type="paragraph" w:styleId="TF-subalineasn2" w:customStyle="1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styleId="TF-alneacomletras" w:customStyle="1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styleId="TF-listas-preenchimentoentre" w:customStyle="1">
    <w:name w:val="TF-listas - preenchimento entre"/>
    <w:basedOn w:val="TF-listadetabelasTTULO"/>
    <w:next w:val="TF-listadetabelasTTULO"/>
    <w:semiHidden/>
  </w:style>
  <w:style w:type="paragraph" w:styleId="TF-subalineasn3" w:customStyle="1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styleId="TF-conteudo-quadro" w:customStyle="1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styleId="TF-TEXTOQUADROCentralizado" w:customStyle="1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styleId="TextodebaloCarter" w:customStyle="1">
    <w:name w:val="Texto de balão Caráte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styleId="TF-TEXTOQUADRODireita" w:customStyle="1">
    <w:name w:val="TF-TEXTO QUADRO Direita"/>
    <w:basedOn w:val="TF-TEXTOQUADRO"/>
    <w:rsid w:val="00572864"/>
    <w:pPr>
      <w:jc w:val="right"/>
    </w:pPr>
  </w:style>
  <w:style w:type="table" w:styleId="TabelacomGrelha">
    <w:name w:val="Table Grid"/>
    <w:basedOn w:val="Tabelanormal"/>
    <w:uiPriority w:val="59"/>
    <w:rsid w:val="00F259B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F-LEGENDA-Ilustracao" w:customStyle="1">
    <w:name w:val="TF-LEGENDA-Ilustracao"/>
    <w:basedOn w:val="TF-LEGENDA"/>
    <w:semiHidden/>
    <w:qFormat/>
    <w:rsid w:val="00F40690"/>
  </w:style>
  <w:style w:type="paragraph" w:styleId="TF-LEGENDA-Tabela" w:customStyle="1">
    <w:name w:val="TF-LEGENDA-Tabela"/>
    <w:basedOn w:val="TF-LEGENDA"/>
    <w:semiHidden/>
    <w:qFormat/>
    <w:rsid w:val="002E6DD1"/>
  </w:style>
  <w:style w:type="paragraph" w:styleId="TF-FIGURA" w:customStyle="1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styleId="TF-COURIER10" w:customStyle="1">
    <w:name w:val="TF-COURIER10"/>
    <w:qFormat/>
    <w:rsid w:val="00620D93"/>
    <w:rPr>
      <w:rFonts w:ascii="Courier New" w:hAnsi="Courier New"/>
      <w:sz w:val="20"/>
    </w:rPr>
  </w:style>
  <w:style w:type="paragraph" w:styleId="TtuloIntroduo" w:customStyle="1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3D398C"/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30839"/>
    <w:rPr>
      <w:b/>
      <w:bCs/>
      <w:lang w:val="x-none" w:eastAsia="x-none"/>
    </w:rPr>
  </w:style>
  <w:style w:type="character" w:styleId="AssuntodecomentrioCarter" w:customStyle="1">
    <w:name w:val="Assunto de comentário Caráter"/>
    <w:link w:val="Assuntode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24679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styleId="TF-orientador" w:customStyle="1">
    <w:name w:val="TF-orientador"/>
    <w:basedOn w:val="TF-autor"/>
    <w:semiHidden/>
    <w:qFormat/>
    <w:rsid w:val="00B05485"/>
    <w:pPr>
      <w:spacing w:after="480"/>
    </w:pPr>
  </w:style>
  <w:style w:type="paragraph" w:styleId="TF-avaliaoCABEALHO" w:customStyle="1">
    <w:name w:val="TF-avaliação CABEÇALHO"/>
    <w:basedOn w:val="Normal"/>
    <w:semiHidden/>
    <w:rsid w:val="00377DA7"/>
    <w:pPr>
      <w:keepNext w:val="0"/>
      <w:keepLines w:val="0"/>
    </w:pPr>
  </w:style>
  <w:style w:type="paragraph" w:styleId="TF-avaliaoTTULOTCC" w:customStyle="1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styleId="TF-avaliaoTTULO1" w:customStyle="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styleId="TF-avaliaoTTULO2c" w:customStyle="1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styleId="TF-avaliaotexto" w:customStyle="1">
    <w:name w:val="TF-avaliação texto"/>
    <w:basedOn w:val="TF-TEXTO"/>
    <w:semiHidden/>
    <w:qFormat/>
    <w:rsid w:val="00A045C4"/>
    <w:pPr>
      <w:ind w:firstLine="0"/>
    </w:pPr>
  </w:style>
  <w:style w:type="paragraph" w:styleId="TF-avaliaoQUADRO" w:customStyle="1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styleId="TF-AUTOR0" w:customStyle="1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styleId="TF-CDIGO-FONTE" w:customStyle="1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styleId="TF-FONTE" w:customStyle="1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styleId="TF-REFERNCIASITEM0" w:customStyle="1">
    <w:name w:val="TF-REFERÊNCIAS ITEM"/>
    <w:rsid w:val="005F7EDE"/>
    <w:pPr>
      <w:keepLines/>
      <w:spacing w:before="120"/>
    </w:pPr>
    <w:rPr>
      <w:sz w:val="18"/>
    </w:rPr>
  </w:style>
  <w:style w:type="paragraph" w:styleId="TF-xAvalITEM" w:customStyle="1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styleId="TF-xAvalITEMDETALHE" w:customStyle="1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styleId="TF-xAvalLINHA" w:customStyle="1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styleId="TF-xAvalTTULO" w:customStyle="1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hyperlink" Target="bookmark://Indicador1" TargetMode="External" Id="R4dda556c5e08404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Universidade Regional de Blumenau (FURB)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UNIVERSIDADE REGIONAL DE BLUMENAU</dc:title>
  <dc:subject/>
  <dc:creator>roque</dc:creator>
  <keywords/>
  <lastModifiedBy>João Vitor Persuhn</lastModifiedBy>
  <revision>7</revision>
  <lastPrinted>2015-03-26T13:00:00.0000000Z</lastPrinted>
  <dcterms:created xsi:type="dcterms:W3CDTF">2023-09-27T17:29:00.0000000Z</dcterms:created>
  <dcterms:modified xsi:type="dcterms:W3CDTF">2023-09-28T18:44:34.1670058Z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